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CD7D9D">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865D6B">
              <w:rPr>
                <w:rFonts w:ascii="微软雅黑" w:eastAsia="微软雅黑" w:hAnsi="微软雅黑" w:cs="微软雅黑" w:hint="eastAsia"/>
                <w:b/>
                <w:bCs/>
                <w:sz w:val="32"/>
                <w:szCs w:val="40"/>
              </w:rPr>
              <w:t>WangYong</w:t>
            </w:r>
          </w:p>
        </w:tc>
      </w:tr>
      <w:tr w:rsidR="00B93D31">
        <w:trPr>
          <w:trHeight w:val="360"/>
          <w:jc w:val="center"/>
        </w:trPr>
        <w:tc>
          <w:tcPr>
            <w:tcW w:w="8522" w:type="dxa"/>
            <w:vAlign w:val="center"/>
          </w:tcPr>
          <w:p w:rsidR="00B93D31" w:rsidRDefault="00865D6B">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2022/06</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09</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105774104"/>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B93D31" w:rsidTr="000B0039">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0B0039">
        <w:tc>
          <w:tcPr>
            <w:tcW w:w="1463" w:type="dxa"/>
            <w:vAlign w:val="center"/>
          </w:tcPr>
          <w:p w:rsidR="00B93D31" w:rsidRDefault="000B00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2022-06</w:t>
            </w:r>
            <w:r w:rsidR="0024635C">
              <w:rPr>
                <w:rFonts w:ascii="微软雅黑" w:eastAsia="微软雅黑" w:hAnsi="微软雅黑" w:cs="微软雅黑" w:hint="eastAsia"/>
                <w:szCs w:val="21"/>
              </w:rPr>
              <w:t>-</w:t>
            </w:r>
            <w:r>
              <w:rPr>
                <w:rFonts w:ascii="微软雅黑" w:eastAsia="微软雅黑" w:hAnsi="微软雅黑" w:cs="微软雅黑" w:hint="eastAsia"/>
                <w:szCs w:val="21"/>
              </w:rPr>
              <w:t>09</w:t>
            </w:r>
          </w:p>
        </w:tc>
        <w:tc>
          <w:tcPr>
            <w:tcW w:w="5454"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B93D31" w:rsidRDefault="000B00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B134EF" w:rsidTr="000B0039">
        <w:tc>
          <w:tcPr>
            <w:tcW w:w="1463" w:type="dxa"/>
            <w:vAlign w:val="center"/>
          </w:tcPr>
          <w:p w:rsidR="00B134EF" w:rsidRDefault="00B134EF" w:rsidP="006048A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2023-11-29</w:t>
            </w:r>
          </w:p>
        </w:tc>
        <w:tc>
          <w:tcPr>
            <w:tcW w:w="5454" w:type="dxa"/>
            <w:vAlign w:val="center"/>
          </w:tcPr>
          <w:p w:rsidR="00B134EF" w:rsidRDefault="005D0B48" w:rsidP="006048A5">
            <w:pPr>
              <w:spacing w:line="0" w:lineRule="atLeast"/>
              <w:jc w:val="center"/>
              <w:rPr>
                <w:rFonts w:ascii="微软雅黑" w:eastAsia="微软雅黑" w:hAnsi="微软雅黑" w:cs="微软雅黑"/>
                <w:szCs w:val="21"/>
              </w:rPr>
            </w:pPr>
            <w:r w:rsidRPr="005D0B48">
              <w:rPr>
                <w:rFonts w:ascii="微软雅黑" w:eastAsia="微软雅黑" w:hAnsi="微软雅黑" w:cs="微软雅黑"/>
                <w:szCs w:val="21"/>
              </w:rPr>
              <w:t>Update algorithm, sleep report AHI related parameters</w:t>
            </w:r>
          </w:p>
        </w:tc>
        <w:tc>
          <w:tcPr>
            <w:tcW w:w="1587" w:type="dxa"/>
            <w:vAlign w:val="center"/>
          </w:tcPr>
          <w:p w:rsidR="00B134EF" w:rsidRDefault="00B134EF" w:rsidP="006048A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c>
          <w:tcPr>
            <w:tcW w:w="1463" w:type="dxa"/>
            <w:vAlign w:val="center"/>
          </w:tcPr>
          <w:p w:rsidR="00B134EF" w:rsidRDefault="00B134EF">
            <w:pPr>
              <w:spacing w:line="0" w:lineRule="atLeast"/>
              <w:jc w:val="center"/>
              <w:rPr>
                <w:rFonts w:ascii="微软雅黑" w:eastAsia="微软雅黑" w:hAnsi="微软雅黑" w:cs="微软雅黑"/>
                <w:b/>
                <w:bCs/>
                <w:szCs w:val="21"/>
              </w:rPr>
            </w:pPr>
          </w:p>
        </w:tc>
        <w:tc>
          <w:tcPr>
            <w:tcW w:w="5454" w:type="dxa"/>
            <w:vAlign w:val="center"/>
          </w:tcPr>
          <w:p w:rsidR="00B134EF" w:rsidRDefault="00B134EF">
            <w:pPr>
              <w:spacing w:line="0" w:lineRule="atLeast"/>
              <w:jc w:val="center"/>
              <w:rPr>
                <w:rFonts w:ascii="微软雅黑" w:eastAsia="微软雅黑" w:hAnsi="微软雅黑" w:cs="微软雅黑"/>
                <w:b/>
                <w:bCs/>
                <w:szCs w:val="21"/>
              </w:rPr>
            </w:pPr>
          </w:p>
        </w:tc>
        <w:tc>
          <w:tcPr>
            <w:tcW w:w="1587" w:type="dxa"/>
            <w:vAlign w:val="center"/>
          </w:tcPr>
          <w:p w:rsidR="00B134EF" w:rsidRDefault="00B134EF">
            <w:pPr>
              <w:spacing w:line="0" w:lineRule="atLeast"/>
              <w:jc w:val="center"/>
              <w:rPr>
                <w:rFonts w:ascii="微软雅黑" w:eastAsia="微软雅黑" w:hAnsi="微软雅黑" w:cs="微软雅黑"/>
                <w:b/>
                <w:bCs/>
                <w:szCs w:val="21"/>
              </w:rPr>
            </w:pPr>
          </w:p>
        </w:tc>
      </w:tr>
      <w:tr w:rsidR="00B134EF" w:rsidTr="000B0039">
        <w:trPr>
          <w:ins w:id="2" w:author="jollytsai" w:date="2016-09-08T17:50:00Z"/>
        </w:trPr>
        <w:tc>
          <w:tcPr>
            <w:tcW w:w="1463" w:type="dxa"/>
            <w:vAlign w:val="center"/>
          </w:tcPr>
          <w:p w:rsidR="00B134EF" w:rsidRDefault="00B134EF">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B134EF" w:rsidRDefault="00B134EF">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B134EF" w:rsidRDefault="00B134EF">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B93D31" w:rsidP="00297511">
            <w:pPr>
              <w:rPr>
                <w:rFonts w:ascii="微软雅黑" w:eastAsia="微软雅黑" w:hAnsi="微软雅黑" w:cs="微软雅黑"/>
                <w:b/>
                <w:bCs/>
                <w:szCs w:val="21"/>
              </w:rPr>
            </w:pP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05774105"/>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6A6026" w:rsidRDefault="000B0123">
      <w:pPr>
        <w:pStyle w:val="10"/>
        <w:tabs>
          <w:tab w:val="right" w:leader="dot" w:pos="8296"/>
        </w:tabs>
        <w:rPr>
          <w:rFonts w:asciiTheme="minorHAnsi" w:eastAsiaTheme="minorEastAsia" w:hAnsiTheme="minorHAnsi" w:cstheme="minorBidi"/>
          <w:noProof/>
          <w:szCs w:val="22"/>
        </w:rPr>
      </w:pPr>
      <w:r w:rsidRPr="000B0123">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0B0123">
        <w:rPr>
          <w:rFonts w:ascii="微软雅黑" w:eastAsia="微软雅黑" w:hAnsi="微软雅黑" w:cs="微软雅黑" w:hint="eastAsia"/>
          <w:b/>
          <w:bCs/>
          <w:sz w:val="40"/>
          <w:szCs w:val="48"/>
        </w:rPr>
        <w:fldChar w:fldCharType="separate"/>
      </w:r>
      <w:hyperlink w:anchor="_Toc105774104" w:history="1">
        <w:r w:rsidR="006A6026" w:rsidRPr="00A74257">
          <w:rPr>
            <w:rStyle w:val="a7"/>
            <w:rFonts w:ascii="微软雅黑" w:eastAsia="微软雅黑" w:hAnsi="微软雅黑" w:cs="微软雅黑"/>
            <w:noProof/>
          </w:rPr>
          <w:t>Change log</w:t>
        </w:r>
        <w:r w:rsidR="006A6026">
          <w:rPr>
            <w:noProof/>
          </w:rPr>
          <w:tab/>
        </w:r>
        <w:r>
          <w:rPr>
            <w:noProof/>
          </w:rPr>
          <w:fldChar w:fldCharType="begin"/>
        </w:r>
        <w:r w:rsidR="006A6026">
          <w:rPr>
            <w:noProof/>
          </w:rPr>
          <w:instrText xml:space="preserve"> PAGEREF _Toc105774104 \h </w:instrText>
        </w:r>
        <w:r>
          <w:rPr>
            <w:noProof/>
          </w:rPr>
        </w:r>
        <w:r>
          <w:rPr>
            <w:noProof/>
          </w:rPr>
          <w:fldChar w:fldCharType="separate"/>
        </w:r>
        <w:r w:rsidR="006A6026">
          <w:rPr>
            <w:noProof/>
          </w:rPr>
          <w:t>1</w:t>
        </w:r>
        <w:r>
          <w:rPr>
            <w:noProof/>
          </w:rPr>
          <w:fldChar w:fldCharType="end"/>
        </w:r>
      </w:hyperlink>
    </w:p>
    <w:p w:rsidR="006A6026" w:rsidRDefault="000B0123">
      <w:pPr>
        <w:pStyle w:val="10"/>
        <w:tabs>
          <w:tab w:val="right" w:leader="dot" w:pos="8296"/>
        </w:tabs>
        <w:rPr>
          <w:rFonts w:asciiTheme="minorHAnsi" w:eastAsiaTheme="minorEastAsia" w:hAnsiTheme="minorHAnsi" w:cstheme="minorBidi"/>
          <w:noProof/>
          <w:szCs w:val="22"/>
        </w:rPr>
      </w:pPr>
      <w:hyperlink w:anchor="_Toc105774105" w:history="1">
        <w:r w:rsidR="006A6026" w:rsidRPr="00A74257">
          <w:rPr>
            <w:rStyle w:val="a7"/>
            <w:rFonts w:ascii="微软雅黑" w:eastAsia="微软雅黑" w:hAnsi="微软雅黑" w:cs="微软雅黑"/>
            <w:noProof/>
          </w:rPr>
          <w:t>Catalog</w:t>
        </w:r>
        <w:r w:rsidR="006A6026">
          <w:rPr>
            <w:noProof/>
          </w:rPr>
          <w:tab/>
        </w:r>
        <w:r>
          <w:rPr>
            <w:noProof/>
          </w:rPr>
          <w:fldChar w:fldCharType="begin"/>
        </w:r>
        <w:r w:rsidR="006A6026">
          <w:rPr>
            <w:noProof/>
          </w:rPr>
          <w:instrText xml:space="preserve"> PAGEREF _Toc105774105 \h </w:instrText>
        </w:r>
        <w:r>
          <w:rPr>
            <w:noProof/>
          </w:rPr>
        </w:r>
        <w:r>
          <w:rPr>
            <w:noProof/>
          </w:rPr>
          <w:fldChar w:fldCharType="separate"/>
        </w:r>
        <w:r w:rsidR="006A6026">
          <w:rPr>
            <w:noProof/>
          </w:rPr>
          <w:t>2</w:t>
        </w:r>
        <w:r>
          <w:rPr>
            <w:noProof/>
          </w:rPr>
          <w:fldChar w:fldCharType="end"/>
        </w:r>
      </w:hyperlink>
    </w:p>
    <w:p w:rsidR="006A6026" w:rsidRDefault="000B0123">
      <w:pPr>
        <w:pStyle w:val="10"/>
        <w:tabs>
          <w:tab w:val="right" w:leader="dot" w:pos="8296"/>
        </w:tabs>
        <w:rPr>
          <w:rFonts w:asciiTheme="minorHAnsi" w:eastAsiaTheme="minorEastAsia" w:hAnsiTheme="minorHAnsi" w:cstheme="minorBidi"/>
          <w:noProof/>
          <w:szCs w:val="22"/>
        </w:rPr>
      </w:pPr>
      <w:hyperlink w:anchor="_Toc105774106" w:history="1">
        <w:r w:rsidR="006A6026" w:rsidRPr="00A74257">
          <w:rPr>
            <w:rStyle w:val="a7"/>
            <w:rFonts w:ascii="微软雅黑" w:eastAsia="微软雅黑" w:hAnsi="微软雅黑" w:cs="微软雅黑"/>
            <w:noProof/>
          </w:rPr>
          <w:t>Android SDK Intro</w:t>
        </w:r>
        <w:r w:rsidR="006A6026">
          <w:rPr>
            <w:noProof/>
          </w:rPr>
          <w:tab/>
        </w:r>
        <w:r>
          <w:rPr>
            <w:noProof/>
          </w:rPr>
          <w:fldChar w:fldCharType="begin"/>
        </w:r>
        <w:r w:rsidR="006A6026">
          <w:rPr>
            <w:noProof/>
          </w:rPr>
          <w:instrText xml:space="preserve"> PAGEREF _Toc105774106 \h </w:instrText>
        </w:r>
        <w:r>
          <w:rPr>
            <w:noProof/>
          </w:rPr>
        </w:r>
        <w:r>
          <w:rPr>
            <w:noProof/>
          </w:rPr>
          <w:fldChar w:fldCharType="separate"/>
        </w:r>
        <w:r w:rsidR="006A6026">
          <w:rPr>
            <w:noProof/>
          </w:rPr>
          <w:t>5</w:t>
        </w:r>
        <w:r>
          <w:rPr>
            <w:noProof/>
          </w:rPr>
          <w:fldChar w:fldCharType="end"/>
        </w:r>
      </w:hyperlink>
    </w:p>
    <w:p w:rsidR="006A6026" w:rsidRDefault="000B0123">
      <w:pPr>
        <w:pStyle w:val="20"/>
        <w:tabs>
          <w:tab w:val="left" w:pos="840"/>
          <w:tab w:val="right" w:leader="dot" w:pos="8296"/>
        </w:tabs>
        <w:rPr>
          <w:rFonts w:asciiTheme="minorHAnsi" w:eastAsiaTheme="minorEastAsia" w:hAnsiTheme="minorHAnsi" w:cstheme="minorBidi"/>
          <w:noProof/>
          <w:szCs w:val="22"/>
        </w:rPr>
      </w:pPr>
      <w:hyperlink w:anchor="_Toc105774107" w:history="1">
        <w:r w:rsidR="006A6026" w:rsidRPr="00A74257">
          <w:rPr>
            <w:rStyle w:val="a7"/>
            <w:rFonts w:ascii="微软雅黑" w:eastAsia="微软雅黑" w:hAnsi="微软雅黑" w:cs="微软雅黑"/>
            <w:noProof/>
          </w:rPr>
          <w:t>1.</w:t>
        </w:r>
        <w:r w:rsidR="006A6026">
          <w:rPr>
            <w:rFonts w:asciiTheme="minorHAnsi" w:eastAsiaTheme="minorEastAsia" w:hAnsiTheme="minorHAnsi" w:cstheme="minorBidi"/>
            <w:noProof/>
            <w:szCs w:val="22"/>
          </w:rPr>
          <w:tab/>
        </w:r>
        <w:r w:rsidR="006A6026" w:rsidRPr="00A74257">
          <w:rPr>
            <w:rStyle w:val="a7"/>
            <w:noProof/>
          </w:rPr>
          <w:t>Function and Purpose</w:t>
        </w:r>
        <w:r w:rsidR="006A6026">
          <w:rPr>
            <w:noProof/>
          </w:rPr>
          <w:tab/>
        </w:r>
        <w:r>
          <w:rPr>
            <w:noProof/>
          </w:rPr>
          <w:fldChar w:fldCharType="begin"/>
        </w:r>
        <w:r w:rsidR="006A6026">
          <w:rPr>
            <w:noProof/>
          </w:rPr>
          <w:instrText xml:space="preserve"> PAGEREF _Toc105774107 \h </w:instrText>
        </w:r>
        <w:r>
          <w:rPr>
            <w:noProof/>
          </w:rPr>
        </w:r>
        <w:r>
          <w:rPr>
            <w:noProof/>
          </w:rPr>
          <w:fldChar w:fldCharType="separate"/>
        </w:r>
        <w:r w:rsidR="006A6026">
          <w:rPr>
            <w:noProof/>
          </w:rPr>
          <w:t>5</w:t>
        </w:r>
        <w:r>
          <w:rPr>
            <w:noProof/>
          </w:rPr>
          <w:fldChar w:fldCharType="end"/>
        </w:r>
      </w:hyperlink>
    </w:p>
    <w:p w:rsidR="006A6026" w:rsidRDefault="000B0123">
      <w:pPr>
        <w:pStyle w:val="10"/>
        <w:tabs>
          <w:tab w:val="right" w:leader="dot" w:pos="8296"/>
        </w:tabs>
        <w:rPr>
          <w:rFonts w:asciiTheme="minorHAnsi" w:eastAsiaTheme="minorEastAsia" w:hAnsiTheme="minorHAnsi" w:cstheme="minorBidi"/>
          <w:noProof/>
          <w:szCs w:val="22"/>
        </w:rPr>
      </w:pPr>
      <w:hyperlink w:anchor="_Toc105774108" w:history="1">
        <w:r w:rsidR="006A6026" w:rsidRPr="00A74257">
          <w:rPr>
            <w:rStyle w:val="a7"/>
            <w:rFonts w:ascii="微软雅黑" w:eastAsia="微软雅黑" w:hAnsi="微软雅黑" w:cs="微软雅黑"/>
            <w:noProof/>
          </w:rPr>
          <w:t>Integration</w:t>
        </w:r>
        <w:r w:rsidR="006A6026">
          <w:rPr>
            <w:noProof/>
          </w:rPr>
          <w:tab/>
        </w:r>
        <w:r>
          <w:rPr>
            <w:noProof/>
          </w:rPr>
          <w:fldChar w:fldCharType="begin"/>
        </w:r>
        <w:r w:rsidR="006A6026">
          <w:rPr>
            <w:noProof/>
          </w:rPr>
          <w:instrText xml:space="preserve"> PAGEREF _Toc105774108 \h </w:instrText>
        </w:r>
        <w:r>
          <w:rPr>
            <w:noProof/>
          </w:rPr>
        </w:r>
        <w:r>
          <w:rPr>
            <w:noProof/>
          </w:rPr>
          <w:fldChar w:fldCharType="separate"/>
        </w:r>
        <w:r w:rsidR="006A6026">
          <w:rPr>
            <w:noProof/>
          </w:rPr>
          <w:t>5</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09" w:history="1">
        <w:r w:rsidR="006A6026" w:rsidRPr="00A74257">
          <w:rPr>
            <w:rStyle w:val="a7"/>
            <w:noProof/>
          </w:rPr>
          <w:t>1 .SDK framework</w:t>
        </w:r>
        <w:r w:rsidR="006A6026">
          <w:rPr>
            <w:noProof/>
          </w:rPr>
          <w:tab/>
        </w:r>
        <w:r>
          <w:rPr>
            <w:noProof/>
          </w:rPr>
          <w:fldChar w:fldCharType="begin"/>
        </w:r>
        <w:r w:rsidR="006A6026">
          <w:rPr>
            <w:noProof/>
          </w:rPr>
          <w:instrText xml:space="preserve"> PAGEREF _Toc105774109 \h </w:instrText>
        </w:r>
        <w:r>
          <w:rPr>
            <w:noProof/>
          </w:rPr>
        </w:r>
        <w:r>
          <w:rPr>
            <w:noProof/>
          </w:rPr>
          <w:fldChar w:fldCharType="separate"/>
        </w:r>
        <w:r w:rsidR="006A6026">
          <w:rPr>
            <w:noProof/>
          </w:rPr>
          <w:t>5</w:t>
        </w:r>
        <w:r>
          <w:rPr>
            <w:noProof/>
          </w:rPr>
          <w:fldChar w:fldCharType="end"/>
        </w:r>
      </w:hyperlink>
    </w:p>
    <w:p w:rsidR="006A6026" w:rsidRDefault="000B0123">
      <w:pPr>
        <w:pStyle w:val="10"/>
        <w:tabs>
          <w:tab w:val="right" w:leader="dot" w:pos="8296"/>
        </w:tabs>
        <w:rPr>
          <w:rFonts w:asciiTheme="minorHAnsi" w:eastAsiaTheme="minorEastAsia" w:hAnsiTheme="minorHAnsi" w:cstheme="minorBidi"/>
          <w:noProof/>
          <w:szCs w:val="22"/>
        </w:rPr>
      </w:pPr>
      <w:hyperlink w:anchor="_Toc105774110" w:history="1">
        <w:r w:rsidR="006A6026" w:rsidRPr="00A74257">
          <w:rPr>
            <w:rStyle w:val="a7"/>
            <w:rFonts w:ascii="微软雅黑" w:eastAsia="微软雅黑" w:hAnsi="微软雅黑" w:cs="微软雅黑"/>
            <w:noProof/>
          </w:rPr>
          <w:t>API</w:t>
        </w:r>
        <w:r w:rsidR="006A6026">
          <w:rPr>
            <w:noProof/>
          </w:rPr>
          <w:tab/>
        </w:r>
        <w:r>
          <w:rPr>
            <w:noProof/>
          </w:rPr>
          <w:fldChar w:fldCharType="begin"/>
        </w:r>
        <w:r w:rsidR="006A6026">
          <w:rPr>
            <w:noProof/>
          </w:rPr>
          <w:instrText xml:space="preserve"> PAGEREF _Toc105774110 \h </w:instrText>
        </w:r>
        <w:r>
          <w:rPr>
            <w:noProof/>
          </w:rPr>
        </w:r>
        <w:r>
          <w:rPr>
            <w:noProof/>
          </w:rPr>
          <w:fldChar w:fldCharType="separate"/>
        </w:r>
        <w:r w:rsidR="006A6026">
          <w:rPr>
            <w:noProof/>
          </w:rPr>
          <w:t>6</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11" w:history="1">
        <w:r w:rsidR="006A6026" w:rsidRPr="00A74257">
          <w:rPr>
            <w:rStyle w:val="a7"/>
            <w:rFonts w:ascii="微软雅黑" w:eastAsia="微软雅黑" w:hAnsi="微软雅黑" w:cs="微软雅黑"/>
            <w:noProof/>
          </w:rPr>
          <w:t>1.API initialization</w:t>
        </w:r>
        <w:r w:rsidR="006A6026">
          <w:rPr>
            <w:noProof/>
          </w:rPr>
          <w:tab/>
        </w:r>
        <w:r>
          <w:rPr>
            <w:noProof/>
          </w:rPr>
          <w:fldChar w:fldCharType="begin"/>
        </w:r>
        <w:r w:rsidR="006A6026">
          <w:rPr>
            <w:noProof/>
          </w:rPr>
          <w:instrText xml:space="preserve"> PAGEREF _Toc105774111 \h </w:instrText>
        </w:r>
        <w:r>
          <w:rPr>
            <w:noProof/>
          </w:rPr>
        </w:r>
        <w:r>
          <w:rPr>
            <w:noProof/>
          </w:rPr>
          <w:fldChar w:fldCharType="separate"/>
        </w:r>
        <w:r w:rsidR="006A6026">
          <w:rPr>
            <w:noProof/>
          </w:rPr>
          <w:t>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12"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_Toc105774112 \h </w:instrText>
        </w:r>
        <w:r>
          <w:rPr>
            <w:noProof/>
          </w:rPr>
        </w:r>
        <w:r>
          <w:rPr>
            <w:noProof/>
          </w:rPr>
          <w:fldChar w:fldCharType="separate"/>
        </w:r>
        <w:r w:rsidR="006A6026">
          <w:rPr>
            <w:noProof/>
          </w:rPr>
          <w:t>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13" w:history="1">
        <w:r w:rsidR="006A6026" w:rsidRPr="00A74257">
          <w:rPr>
            <w:rStyle w:val="a7"/>
            <w:noProof/>
          </w:rPr>
          <w:t>Parameters</w:t>
        </w:r>
        <w:r w:rsidR="006A6026">
          <w:rPr>
            <w:noProof/>
          </w:rPr>
          <w:tab/>
        </w:r>
        <w:r>
          <w:rPr>
            <w:noProof/>
          </w:rPr>
          <w:fldChar w:fldCharType="begin"/>
        </w:r>
        <w:r w:rsidR="006A6026">
          <w:rPr>
            <w:noProof/>
          </w:rPr>
          <w:instrText xml:space="preserve"> PAGEREF _Toc105774113 \h </w:instrText>
        </w:r>
        <w:r>
          <w:rPr>
            <w:noProof/>
          </w:rPr>
        </w:r>
        <w:r>
          <w:rPr>
            <w:noProof/>
          </w:rPr>
          <w:fldChar w:fldCharType="separate"/>
        </w:r>
        <w:r w:rsidR="006A6026">
          <w:rPr>
            <w:noProof/>
          </w:rPr>
          <w:t>6</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14" w:history="1">
        <w:r w:rsidR="006A6026" w:rsidRPr="00A74257">
          <w:rPr>
            <w:rStyle w:val="a7"/>
            <w:rFonts w:ascii="微软雅黑" w:eastAsia="微软雅黑" w:hAnsi="微软雅黑" w:cs="微软雅黑"/>
            <w:noProof/>
          </w:rPr>
          <w:t>2. Connnect Device</w:t>
        </w:r>
        <w:r w:rsidR="006A6026">
          <w:rPr>
            <w:noProof/>
          </w:rPr>
          <w:tab/>
        </w:r>
        <w:r>
          <w:rPr>
            <w:noProof/>
          </w:rPr>
          <w:fldChar w:fldCharType="begin"/>
        </w:r>
        <w:r w:rsidR="006A6026">
          <w:rPr>
            <w:noProof/>
          </w:rPr>
          <w:instrText xml:space="preserve"> PAGEREF _Toc105774114 \h </w:instrText>
        </w:r>
        <w:r>
          <w:rPr>
            <w:noProof/>
          </w:rPr>
        </w:r>
        <w:r>
          <w:rPr>
            <w:noProof/>
          </w:rPr>
          <w:fldChar w:fldCharType="separate"/>
        </w:r>
        <w:r w:rsidR="006A6026">
          <w:rPr>
            <w:noProof/>
          </w:rPr>
          <w:t>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15"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_Toc105774115 \h </w:instrText>
        </w:r>
        <w:r>
          <w:rPr>
            <w:noProof/>
          </w:rPr>
        </w:r>
        <w:r>
          <w:rPr>
            <w:noProof/>
          </w:rPr>
          <w:fldChar w:fldCharType="separate"/>
        </w:r>
        <w:r w:rsidR="006A6026">
          <w:rPr>
            <w:noProof/>
          </w:rPr>
          <w:t>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16" w:history="1">
        <w:r w:rsidR="006A6026" w:rsidRPr="00A74257">
          <w:rPr>
            <w:rStyle w:val="a7"/>
            <w:noProof/>
          </w:rPr>
          <w:t>Parameters</w:t>
        </w:r>
        <w:r w:rsidR="006A6026">
          <w:rPr>
            <w:noProof/>
          </w:rPr>
          <w:tab/>
        </w:r>
        <w:r>
          <w:rPr>
            <w:noProof/>
          </w:rPr>
          <w:fldChar w:fldCharType="begin"/>
        </w:r>
        <w:r w:rsidR="006A6026">
          <w:rPr>
            <w:noProof/>
          </w:rPr>
          <w:instrText xml:space="preserve"> PAGEREF _Toc105774116 \h </w:instrText>
        </w:r>
        <w:r>
          <w:rPr>
            <w:noProof/>
          </w:rPr>
        </w:r>
        <w:r>
          <w:rPr>
            <w:noProof/>
          </w:rPr>
          <w:fldChar w:fldCharType="separate"/>
        </w:r>
        <w:r w:rsidR="006A6026">
          <w:rPr>
            <w:noProof/>
          </w:rPr>
          <w:t>6</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17" w:history="1">
        <w:r w:rsidR="006A6026" w:rsidRPr="00A74257">
          <w:rPr>
            <w:rStyle w:val="a7"/>
            <w:rFonts w:ascii="微软雅黑" w:eastAsia="微软雅黑" w:hAnsi="微软雅黑" w:cs="微软雅黑"/>
            <w:noProof/>
          </w:rPr>
          <w:t>3. Add device Bluetooth connection status callback</w:t>
        </w:r>
        <w:r w:rsidR="006A6026">
          <w:rPr>
            <w:noProof/>
          </w:rPr>
          <w:tab/>
        </w:r>
        <w:r>
          <w:rPr>
            <w:noProof/>
          </w:rPr>
          <w:fldChar w:fldCharType="begin"/>
        </w:r>
        <w:r w:rsidR="006A6026">
          <w:rPr>
            <w:noProof/>
          </w:rPr>
          <w:instrText xml:space="preserve"> PAGEREF _Toc105774117 \h </w:instrText>
        </w:r>
        <w:r>
          <w:rPr>
            <w:noProof/>
          </w:rPr>
        </w:r>
        <w:r>
          <w:rPr>
            <w:noProof/>
          </w:rPr>
          <w:fldChar w:fldCharType="separate"/>
        </w:r>
        <w:r w:rsidR="006A6026">
          <w:rPr>
            <w:noProof/>
          </w:rPr>
          <w:t>7</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18"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_Toc105774118 \h </w:instrText>
        </w:r>
        <w:r>
          <w:rPr>
            <w:noProof/>
          </w:rPr>
        </w:r>
        <w:r>
          <w:rPr>
            <w:noProof/>
          </w:rPr>
          <w:fldChar w:fldCharType="separate"/>
        </w:r>
        <w:r w:rsidR="006A6026">
          <w:rPr>
            <w:noProof/>
          </w:rPr>
          <w:t>7</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19" w:history="1">
        <w:r w:rsidR="006A6026" w:rsidRPr="00A74257">
          <w:rPr>
            <w:rStyle w:val="a7"/>
            <w:noProof/>
          </w:rPr>
          <w:t>Parameters</w:t>
        </w:r>
        <w:r w:rsidR="006A6026">
          <w:rPr>
            <w:noProof/>
          </w:rPr>
          <w:tab/>
        </w:r>
        <w:r>
          <w:rPr>
            <w:noProof/>
          </w:rPr>
          <w:fldChar w:fldCharType="begin"/>
        </w:r>
        <w:r w:rsidR="006A6026">
          <w:rPr>
            <w:noProof/>
          </w:rPr>
          <w:instrText xml:space="preserve"> PAGEREF _Toc105774119 \h </w:instrText>
        </w:r>
        <w:r>
          <w:rPr>
            <w:noProof/>
          </w:rPr>
        </w:r>
        <w:r>
          <w:rPr>
            <w:noProof/>
          </w:rPr>
          <w:fldChar w:fldCharType="separate"/>
        </w:r>
        <w:r w:rsidR="006A6026">
          <w:rPr>
            <w:noProof/>
          </w:rPr>
          <w:t>7</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20" w:history="1">
        <w:r w:rsidR="006A6026" w:rsidRPr="00A74257">
          <w:rPr>
            <w:rStyle w:val="a7"/>
            <w:rFonts w:ascii="微软雅黑" w:eastAsia="微软雅黑" w:hAnsi="微软雅黑" w:cs="微软雅黑"/>
            <w:noProof/>
          </w:rPr>
          <w:t>4. Remove device Bluetooth connection status callback</w:t>
        </w:r>
        <w:r w:rsidR="006A6026">
          <w:rPr>
            <w:noProof/>
          </w:rPr>
          <w:tab/>
        </w:r>
        <w:r>
          <w:rPr>
            <w:noProof/>
          </w:rPr>
          <w:fldChar w:fldCharType="begin"/>
        </w:r>
        <w:r w:rsidR="006A6026">
          <w:rPr>
            <w:noProof/>
          </w:rPr>
          <w:instrText xml:space="preserve"> PAGEREF _Toc105774120 \h </w:instrText>
        </w:r>
        <w:r>
          <w:rPr>
            <w:noProof/>
          </w:rPr>
        </w:r>
        <w:r>
          <w:rPr>
            <w:noProof/>
          </w:rPr>
          <w:fldChar w:fldCharType="separate"/>
        </w:r>
        <w:r w:rsidR="006A6026">
          <w:rPr>
            <w:noProof/>
          </w:rPr>
          <w:t>7</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21"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_Toc105774121 \h </w:instrText>
        </w:r>
        <w:r>
          <w:rPr>
            <w:noProof/>
          </w:rPr>
        </w:r>
        <w:r>
          <w:rPr>
            <w:noProof/>
          </w:rPr>
          <w:fldChar w:fldCharType="separate"/>
        </w:r>
        <w:r w:rsidR="006A6026">
          <w:rPr>
            <w:noProof/>
          </w:rPr>
          <w:t>7</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22" w:history="1">
        <w:r w:rsidR="006A6026" w:rsidRPr="00A74257">
          <w:rPr>
            <w:rStyle w:val="a7"/>
            <w:noProof/>
          </w:rPr>
          <w:t>Parameters</w:t>
        </w:r>
        <w:r w:rsidR="006A6026">
          <w:rPr>
            <w:noProof/>
          </w:rPr>
          <w:tab/>
        </w:r>
        <w:r>
          <w:rPr>
            <w:noProof/>
          </w:rPr>
          <w:fldChar w:fldCharType="begin"/>
        </w:r>
        <w:r w:rsidR="006A6026">
          <w:rPr>
            <w:noProof/>
          </w:rPr>
          <w:instrText xml:space="preserve"> PAGEREF _Toc105774122 \h </w:instrText>
        </w:r>
        <w:r>
          <w:rPr>
            <w:noProof/>
          </w:rPr>
        </w:r>
        <w:r>
          <w:rPr>
            <w:noProof/>
          </w:rPr>
          <w:fldChar w:fldCharType="separate"/>
        </w:r>
        <w:r w:rsidR="006A6026">
          <w:rPr>
            <w:noProof/>
          </w:rPr>
          <w:t>7</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23" w:history="1">
        <w:r w:rsidR="006A6026" w:rsidRPr="00A74257">
          <w:rPr>
            <w:rStyle w:val="a7"/>
            <w:rFonts w:ascii="微软雅黑" w:eastAsia="微软雅黑" w:hAnsi="微软雅黑" w:cs="微软雅黑"/>
            <w:noProof/>
          </w:rPr>
          <w:t>5. Get Battery</w:t>
        </w:r>
        <w:r w:rsidR="006A6026">
          <w:rPr>
            <w:noProof/>
          </w:rPr>
          <w:tab/>
        </w:r>
        <w:r>
          <w:rPr>
            <w:noProof/>
          </w:rPr>
          <w:fldChar w:fldCharType="begin"/>
        </w:r>
        <w:r w:rsidR="006A6026">
          <w:rPr>
            <w:noProof/>
          </w:rPr>
          <w:instrText xml:space="preserve"> PAGEREF _Toc105774123 \h </w:instrText>
        </w:r>
        <w:r>
          <w:rPr>
            <w:noProof/>
          </w:rPr>
        </w:r>
        <w:r>
          <w:rPr>
            <w:noProof/>
          </w:rPr>
          <w:fldChar w:fldCharType="separate"/>
        </w:r>
        <w:r w:rsidR="006A6026">
          <w:rPr>
            <w:noProof/>
          </w:rPr>
          <w:t>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24"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_Toc105774124 \h </w:instrText>
        </w:r>
        <w:r>
          <w:rPr>
            <w:noProof/>
          </w:rPr>
        </w:r>
        <w:r>
          <w:rPr>
            <w:noProof/>
          </w:rPr>
          <w:fldChar w:fldCharType="separate"/>
        </w:r>
        <w:r w:rsidR="006A6026">
          <w:rPr>
            <w:noProof/>
          </w:rPr>
          <w:t>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25" w:history="1">
        <w:r w:rsidR="006A6026" w:rsidRPr="00A74257">
          <w:rPr>
            <w:rStyle w:val="a7"/>
            <w:noProof/>
          </w:rPr>
          <w:t>Parameters</w:t>
        </w:r>
        <w:r w:rsidR="006A6026">
          <w:rPr>
            <w:noProof/>
          </w:rPr>
          <w:tab/>
        </w:r>
        <w:r>
          <w:rPr>
            <w:noProof/>
          </w:rPr>
          <w:fldChar w:fldCharType="begin"/>
        </w:r>
        <w:r w:rsidR="006A6026">
          <w:rPr>
            <w:noProof/>
          </w:rPr>
          <w:instrText xml:space="preserve"> PAGEREF _Toc105774125 \h </w:instrText>
        </w:r>
        <w:r>
          <w:rPr>
            <w:noProof/>
          </w:rPr>
        </w:r>
        <w:r>
          <w:rPr>
            <w:noProof/>
          </w:rPr>
          <w:fldChar w:fldCharType="separate"/>
        </w:r>
        <w:r w:rsidR="006A6026">
          <w:rPr>
            <w:noProof/>
          </w:rPr>
          <w:t>8</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26" w:history="1">
        <w:r w:rsidR="006A6026" w:rsidRPr="00A74257">
          <w:rPr>
            <w:rStyle w:val="a7"/>
            <w:rFonts w:ascii="微软雅黑" w:eastAsia="微软雅黑" w:hAnsi="微软雅黑" w:cs="微软雅黑"/>
            <w:noProof/>
          </w:rPr>
          <w:t>6. Get Device Version</w:t>
        </w:r>
        <w:r w:rsidR="006A6026">
          <w:rPr>
            <w:noProof/>
          </w:rPr>
          <w:tab/>
        </w:r>
        <w:r>
          <w:rPr>
            <w:noProof/>
          </w:rPr>
          <w:fldChar w:fldCharType="begin"/>
        </w:r>
        <w:r w:rsidR="006A6026">
          <w:rPr>
            <w:noProof/>
          </w:rPr>
          <w:instrText xml:space="preserve"> PAGEREF _Toc105774126 \h </w:instrText>
        </w:r>
        <w:r>
          <w:rPr>
            <w:noProof/>
          </w:rPr>
        </w:r>
        <w:r>
          <w:rPr>
            <w:noProof/>
          </w:rPr>
          <w:fldChar w:fldCharType="separate"/>
        </w:r>
        <w:r w:rsidR="006A6026">
          <w:rPr>
            <w:noProof/>
          </w:rPr>
          <w:t>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27"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_Toc105774127 \h </w:instrText>
        </w:r>
        <w:r>
          <w:rPr>
            <w:noProof/>
          </w:rPr>
        </w:r>
        <w:r>
          <w:rPr>
            <w:noProof/>
          </w:rPr>
          <w:fldChar w:fldCharType="separate"/>
        </w:r>
        <w:r w:rsidR="006A6026">
          <w:rPr>
            <w:noProof/>
          </w:rPr>
          <w:t>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28" w:history="1">
        <w:r w:rsidR="006A6026" w:rsidRPr="00A74257">
          <w:rPr>
            <w:rStyle w:val="a7"/>
            <w:noProof/>
          </w:rPr>
          <w:t>Parameters</w:t>
        </w:r>
        <w:r w:rsidR="006A6026">
          <w:rPr>
            <w:noProof/>
          </w:rPr>
          <w:tab/>
        </w:r>
        <w:r>
          <w:rPr>
            <w:noProof/>
          </w:rPr>
          <w:fldChar w:fldCharType="begin"/>
        </w:r>
        <w:r w:rsidR="006A6026">
          <w:rPr>
            <w:noProof/>
          </w:rPr>
          <w:instrText xml:space="preserve"> PAGEREF _Toc105774128 \h </w:instrText>
        </w:r>
        <w:r>
          <w:rPr>
            <w:noProof/>
          </w:rPr>
        </w:r>
        <w:r>
          <w:rPr>
            <w:noProof/>
          </w:rPr>
          <w:fldChar w:fldCharType="separate"/>
        </w:r>
        <w:r w:rsidR="006A6026">
          <w:rPr>
            <w:noProof/>
          </w:rPr>
          <w:t>8</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29" w:history="1">
        <w:r w:rsidR="006A6026" w:rsidRPr="00A74257">
          <w:rPr>
            <w:rStyle w:val="a7"/>
            <w:noProof/>
          </w:rPr>
          <w:t>7.</w:t>
        </w:r>
        <w:r w:rsidR="006A6026" w:rsidRPr="00A74257">
          <w:rPr>
            <w:rStyle w:val="a7"/>
            <w:rFonts w:ascii="微软雅黑" w:eastAsia="微软雅黑" w:hAnsi="微软雅黑" w:cs="微软雅黑"/>
            <w:noProof/>
          </w:rPr>
          <w:t xml:space="preserve"> Get Device Collect Status</w:t>
        </w:r>
        <w:r w:rsidR="006A6026">
          <w:rPr>
            <w:noProof/>
          </w:rPr>
          <w:tab/>
        </w:r>
        <w:r>
          <w:rPr>
            <w:noProof/>
          </w:rPr>
          <w:fldChar w:fldCharType="begin"/>
        </w:r>
        <w:r w:rsidR="006A6026">
          <w:rPr>
            <w:noProof/>
          </w:rPr>
          <w:instrText xml:space="preserve"> PAGEREF _Toc105774129 \h </w:instrText>
        </w:r>
        <w:r>
          <w:rPr>
            <w:noProof/>
          </w:rPr>
        </w:r>
        <w:r>
          <w:rPr>
            <w:noProof/>
          </w:rPr>
          <w:fldChar w:fldCharType="separate"/>
        </w:r>
        <w:r w:rsidR="006A6026">
          <w:rPr>
            <w:noProof/>
          </w:rPr>
          <w:t>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0"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_Toc105774130 \h </w:instrText>
        </w:r>
        <w:r>
          <w:rPr>
            <w:noProof/>
          </w:rPr>
        </w:r>
        <w:r>
          <w:rPr>
            <w:noProof/>
          </w:rPr>
          <w:fldChar w:fldCharType="separate"/>
        </w:r>
        <w:r w:rsidR="006A6026">
          <w:rPr>
            <w:noProof/>
          </w:rPr>
          <w:t>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1" w:history="1">
        <w:r w:rsidR="006A6026" w:rsidRPr="00A74257">
          <w:rPr>
            <w:rStyle w:val="a7"/>
            <w:noProof/>
          </w:rPr>
          <w:t>Parameters</w:t>
        </w:r>
        <w:r w:rsidR="006A6026">
          <w:rPr>
            <w:noProof/>
          </w:rPr>
          <w:tab/>
        </w:r>
        <w:r>
          <w:rPr>
            <w:noProof/>
          </w:rPr>
          <w:fldChar w:fldCharType="begin"/>
        </w:r>
        <w:r w:rsidR="006A6026">
          <w:rPr>
            <w:noProof/>
          </w:rPr>
          <w:instrText xml:space="preserve"> PAGEREF _Toc105774131 \h </w:instrText>
        </w:r>
        <w:r>
          <w:rPr>
            <w:noProof/>
          </w:rPr>
        </w:r>
        <w:r>
          <w:rPr>
            <w:noProof/>
          </w:rPr>
          <w:fldChar w:fldCharType="separate"/>
        </w:r>
        <w:r w:rsidR="006A6026">
          <w:rPr>
            <w:noProof/>
          </w:rPr>
          <w:t>8</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32" w:history="1">
        <w:r w:rsidR="006A6026" w:rsidRPr="00A74257">
          <w:rPr>
            <w:rStyle w:val="a7"/>
            <w:noProof/>
          </w:rPr>
          <w:t>8.</w:t>
        </w:r>
        <w:r w:rsidR="006A6026" w:rsidRPr="00A74257">
          <w:rPr>
            <w:rStyle w:val="a7"/>
            <w:rFonts w:ascii="微软雅黑" w:eastAsia="微软雅黑" w:hAnsi="微软雅黑" w:cs="微软雅黑"/>
            <w:noProof/>
          </w:rPr>
          <w:t xml:space="preserve"> Stop Monitoring/Collecting</w:t>
        </w:r>
        <w:r w:rsidR="006A6026">
          <w:rPr>
            <w:noProof/>
          </w:rPr>
          <w:tab/>
        </w:r>
        <w:r>
          <w:rPr>
            <w:noProof/>
          </w:rPr>
          <w:fldChar w:fldCharType="begin"/>
        </w:r>
        <w:r w:rsidR="006A6026">
          <w:rPr>
            <w:noProof/>
          </w:rPr>
          <w:instrText xml:space="preserve"> PAGEREF _Toc105774132 \h </w:instrText>
        </w:r>
        <w:r>
          <w:rPr>
            <w:noProof/>
          </w:rPr>
        </w:r>
        <w:r>
          <w:rPr>
            <w:noProof/>
          </w:rPr>
          <w:fldChar w:fldCharType="separate"/>
        </w:r>
        <w:r w:rsidR="006A6026">
          <w:rPr>
            <w:noProof/>
          </w:rPr>
          <w:t>9</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3"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_Toc105774133 \h </w:instrText>
        </w:r>
        <w:r>
          <w:rPr>
            <w:noProof/>
          </w:rPr>
        </w:r>
        <w:r>
          <w:rPr>
            <w:noProof/>
          </w:rPr>
          <w:fldChar w:fldCharType="separate"/>
        </w:r>
        <w:r w:rsidR="006A6026">
          <w:rPr>
            <w:noProof/>
          </w:rPr>
          <w:t>9</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4" w:history="1">
        <w:r w:rsidR="006A6026" w:rsidRPr="00A74257">
          <w:rPr>
            <w:rStyle w:val="a7"/>
            <w:noProof/>
          </w:rPr>
          <w:t>Parameters</w:t>
        </w:r>
        <w:r w:rsidR="006A6026">
          <w:rPr>
            <w:noProof/>
          </w:rPr>
          <w:tab/>
        </w:r>
        <w:r>
          <w:rPr>
            <w:noProof/>
          </w:rPr>
          <w:fldChar w:fldCharType="begin"/>
        </w:r>
        <w:r w:rsidR="006A6026">
          <w:rPr>
            <w:noProof/>
          </w:rPr>
          <w:instrText xml:space="preserve"> PAGEREF _Toc105774134 \h </w:instrText>
        </w:r>
        <w:r>
          <w:rPr>
            <w:noProof/>
          </w:rPr>
        </w:r>
        <w:r>
          <w:rPr>
            <w:noProof/>
          </w:rPr>
          <w:fldChar w:fldCharType="separate"/>
        </w:r>
        <w:r w:rsidR="006A6026">
          <w:rPr>
            <w:noProof/>
          </w:rPr>
          <w:t>9</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35" w:history="1">
        <w:r w:rsidR="006A6026" w:rsidRPr="00A74257">
          <w:rPr>
            <w:rStyle w:val="a7"/>
            <w:rFonts w:ascii="微软雅黑" w:eastAsia="微软雅黑" w:hAnsi="微软雅黑" w:cs="微软雅黑"/>
            <w:noProof/>
          </w:rPr>
          <w:t>9. Get Sleep Data (Real-time)</w:t>
        </w:r>
        <w:r w:rsidR="006A6026">
          <w:rPr>
            <w:noProof/>
          </w:rPr>
          <w:tab/>
        </w:r>
        <w:r>
          <w:rPr>
            <w:noProof/>
          </w:rPr>
          <w:fldChar w:fldCharType="begin"/>
        </w:r>
        <w:r w:rsidR="006A6026">
          <w:rPr>
            <w:noProof/>
          </w:rPr>
          <w:instrText xml:space="preserve"> PAGEREF _Toc105774135 \h </w:instrText>
        </w:r>
        <w:r>
          <w:rPr>
            <w:noProof/>
          </w:rPr>
        </w:r>
        <w:r>
          <w:rPr>
            <w:noProof/>
          </w:rPr>
          <w:fldChar w:fldCharType="separate"/>
        </w:r>
        <w:r w:rsidR="006A6026">
          <w:rPr>
            <w:noProof/>
          </w:rPr>
          <w:t>9</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6"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_Toc105774136 \h </w:instrText>
        </w:r>
        <w:r>
          <w:rPr>
            <w:noProof/>
          </w:rPr>
        </w:r>
        <w:r>
          <w:rPr>
            <w:noProof/>
          </w:rPr>
          <w:fldChar w:fldCharType="separate"/>
        </w:r>
        <w:r w:rsidR="006A6026">
          <w:rPr>
            <w:noProof/>
          </w:rPr>
          <w:t>9</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7" w:history="1">
        <w:r w:rsidR="006A6026" w:rsidRPr="00A74257">
          <w:rPr>
            <w:rStyle w:val="a7"/>
            <w:noProof/>
          </w:rPr>
          <w:t>Parameters</w:t>
        </w:r>
        <w:r w:rsidR="006A6026">
          <w:rPr>
            <w:noProof/>
          </w:rPr>
          <w:tab/>
        </w:r>
        <w:r>
          <w:rPr>
            <w:noProof/>
          </w:rPr>
          <w:fldChar w:fldCharType="begin"/>
        </w:r>
        <w:r w:rsidR="006A6026">
          <w:rPr>
            <w:noProof/>
          </w:rPr>
          <w:instrText xml:space="preserve"> PAGEREF _Toc105774137 \h </w:instrText>
        </w:r>
        <w:r>
          <w:rPr>
            <w:noProof/>
          </w:rPr>
        </w:r>
        <w:r>
          <w:rPr>
            <w:noProof/>
          </w:rPr>
          <w:fldChar w:fldCharType="separate"/>
        </w:r>
        <w:r w:rsidR="006A6026">
          <w:rPr>
            <w:noProof/>
          </w:rPr>
          <w:t>9</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38" w:history="1">
        <w:r w:rsidR="006A6026" w:rsidRPr="00A74257">
          <w:rPr>
            <w:rStyle w:val="a7"/>
            <w:rFonts w:ascii="微软雅黑" w:eastAsia="微软雅黑" w:hAnsi="微软雅黑" w:cs="微软雅黑"/>
            <w:noProof/>
          </w:rPr>
          <w:t>10. Add real-time data callback</w:t>
        </w:r>
        <w:r w:rsidR="006A6026">
          <w:rPr>
            <w:noProof/>
          </w:rPr>
          <w:tab/>
        </w:r>
        <w:r>
          <w:rPr>
            <w:noProof/>
          </w:rPr>
          <w:fldChar w:fldCharType="begin"/>
        </w:r>
        <w:r w:rsidR="006A6026">
          <w:rPr>
            <w:noProof/>
          </w:rPr>
          <w:instrText xml:space="preserve"> PAGEREF _Toc105774138 \h </w:instrText>
        </w:r>
        <w:r>
          <w:rPr>
            <w:noProof/>
          </w:rPr>
        </w:r>
        <w:r>
          <w:rPr>
            <w:noProof/>
          </w:rPr>
          <w:fldChar w:fldCharType="separate"/>
        </w:r>
        <w:r w:rsidR="006A6026">
          <w:rPr>
            <w:noProof/>
          </w:rPr>
          <w:t>9</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39" w:history="1">
        <w:r w:rsidR="006A6026" w:rsidRPr="00A74257">
          <w:rPr>
            <w:rStyle w:val="a7"/>
            <w:noProof/>
          </w:rPr>
          <w:t>Parameters</w:t>
        </w:r>
        <w:r w:rsidR="006A6026">
          <w:rPr>
            <w:noProof/>
          </w:rPr>
          <w:tab/>
        </w:r>
        <w:r>
          <w:rPr>
            <w:noProof/>
          </w:rPr>
          <w:fldChar w:fldCharType="begin"/>
        </w:r>
        <w:r w:rsidR="006A6026">
          <w:rPr>
            <w:noProof/>
          </w:rPr>
          <w:instrText xml:space="preserve"> PAGEREF _Toc105774139 \h </w:instrText>
        </w:r>
        <w:r>
          <w:rPr>
            <w:noProof/>
          </w:rPr>
        </w:r>
        <w:r>
          <w:rPr>
            <w:noProof/>
          </w:rPr>
          <w:fldChar w:fldCharType="separate"/>
        </w:r>
        <w:r w:rsidR="006A6026">
          <w:rPr>
            <w:noProof/>
          </w:rPr>
          <w:t>10</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0" w:history="1">
        <w:r w:rsidR="006A6026" w:rsidRPr="00A74257">
          <w:rPr>
            <w:rStyle w:val="a7"/>
            <w:noProof/>
          </w:rPr>
          <w:t>Parameters</w:t>
        </w:r>
        <w:r w:rsidR="006A6026">
          <w:rPr>
            <w:noProof/>
          </w:rPr>
          <w:tab/>
        </w:r>
        <w:r>
          <w:rPr>
            <w:noProof/>
          </w:rPr>
          <w:fldChar w:fldCharType="begin"/>
        </w:r>
        <w:r w:rsidR="006A6026">
          <w:rPr>
            <w:noProof/>
          </w:rPr>
          <w:instrText xml:space="preserve"> PAGEREF _Toc105774140 \h </w:instrText>
        </w:r>
        <w:r>
          <w:rPr>
            <w:noProof/>
          </w:rPr>
        </w:r>
        <w:r>
          <w:rPr>
            <w:noProof/>
          </w:rPr>
          <w:fldChar w:fldCharType="separate"/>
        </w:r>
        <w:r w:rsidR="006A6026">
          <w:rPr>
            <w:noProof/>
          </w:rPr>
          <w:t>10</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41" w:history="1">
        <w:r w:rsidR="006A6026" w:rsidRPr="00A74257">
          <w:rPr>
            <w:rStyle w:val="a7"/>
            <w:rFonts w:ascii="微软雅黑" w:eastAsia="微软雅黑" w:hAnsi="微软雅黑" w:cs="微软雅黑"/>
            <w:noProof/>
          </w:rPr>
          <w:t>11. Remove real-time data callback</w:t>
        </w:r>
        <w:r w:rsidR="006A6026">
          <w:rPr>
            <w:noProof/>
          </w:rPr>
          <w:tab/>
        </w:r>
        <w:r>
          <w:rPr>
            <w:noProof/>
          </w:rPr>
          <w:fldChar w:fldCharType="begin"/>
        </w:r>
        <w:r w:rsidR="006A6026">
          <w:rPr>
            <w:noProof/>
          </w:rPr>
          <w:instrText xml:space="preserve"> PAGEREF _Toc105774141 \h </w:instrText>
        </w:r>
        <w:r>
          <w:rPr>
            <w:noProof/>
          </w:rPr>
        </w:r>
        <w:r>
          <w:rPr>
            <w:noProof/>
          </w:rPr>
          <w:fldChar w:fldCharType="separate"/>
        </w:r>
        <w:r w:rsidR="006A6026">
          <w:rPr>
            <w:noProof/>
          </w:rPr>
          <w:t>10</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2" w:history="1">
        <w:r w:rsidR="006A6026" w:rsidRPr="00A74257">
          <w:rPr>
            <w:rStyle w:val="a7"/>
            <w:noProof/>
          </w:rPr>
          <w:t>Parameters</w:t>
        </w:r>
        <w:r w:rsidR="006A6026">
          <w:rPr>
            <w:noProof/>
          </w:rPr>
          <w:tab/>
        </w:r>
        <w:r>
          <w:rPr>
            <w:noProof/>
          </w:rPr>
          <w:fldChar w:fldCharType="begin"/>
        </w:r>
        <w:r w:rsidR="006A6026">
          <w:rPr>
            <w:noProof/>
          </w:rPr>
          <w:instrText xml:space="preserve"> PAGEREF _Toc105774142 \h </w:instrText>
        </w:r>
        <w:r>
          <w:rPr>
            <w:noProof/>
          </w:rPr>
        </w:r>
        <w:r>
          <w:rPr>
            <w:noProof/>
          </w:rPr>
          <w:fldChar w:fldCharType="separate"/>
        </w:r>
        <w:r w:rsidR="006A6026">
          <w:rPr>
            <w:noProof/>
          </w:rPr>
          <w:t>10</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3" w:history="1">
        <w:r w:rsidR="006A6026" w:rsidRPr="00A74257">
          <w:rPr>
            <w:rStyle w:val="a7"/>
            <w:noProof/>
          </w:rPr>
          <w:t>Parameters</w:t>
        </w:r>
        <w:r w:rsidR="006A6026">
          <w:rPr>
            <w:noProof/>
          </w:rPr>
          <w:tab/>
        </w:r>
        <w:r>
          <w:rPr>
            <w:noProof/>
          </w:rPr>
          <w:fldChar w:fldCharType="begin"/>
        </w:r>
        <w:r w:rsidR="006A6026">
          <w:rPr>
            <w:noProof/>
          </w:rPr>
          <w:instrText xml:space="preserve"> PAGEREF _Toc105774143 \h </w:instrText>
        </w:r>
        <w:r>
          <w:rPr>
            <w:noProof/>
          </w:rPr>
        </w:r>
        <w:r>
          <w:rPr>
            <w:noProof/>
          </w:rPr>
          <w:fldChar w:fldCharType="separate"/>
        </w:r>
        <w:r w:rsidR="006A6026">
          <w:rPr>
            <w:noProof/>
          </w:rPr>
          <w:t>10</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44" w:history="1">
        <w:r w:rsidR="006A6026" w:rsidRPr="00A74257">
          <w:rPr>
            <w:rStyle w:val="a7"/>
            <w:rFonts w:ascii="微软雅黑" w:eastAsia="微软雅黑" w:hAnsi="微软雅黑" w:cs="微软雅黑"/>
            <w:noProof/>
          </w:rPr>
          <w:t>12. Stop Getting Sleep Data</w:t>
        </w:r>
        <w:r w:rsidR="006A6026">
          <w:rPr>
            <w:noProof/>
          </w:rPr>
          <w:tab/>
        </w:r>
        <w:r>
          <w:rPr>
            <w:noProof/>
          </w:rPr>
          <w:fldChar w:fldCharType="begin"/>
        </w:r>
        <w:r w:rsidR="006A6026">
          <w:rPr>
            <w:noProof/>
          </w:rPr>
          <w:instrText xml:space="preserve"> PAGEREF _Toc105774144 \h </w:instrText>
        </w:r>
        <w:r>
          <w:rPr>
            <w:noProof/>
          </w:rPr>
        </w:r>
        <w:r>
          <w:rPr>
            <w:noProof/>
          </w:rPr>
          <w:fldChar w:fldCharType="separate"/>
        </w:r>
        <w:r w:rsidR="006A6026">
          <w:rPr>
            <w:noProof/>
          </w:rPr>
          <w:t>10</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5"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_Toc105774145 \h </w:instrText>
        </w:r>
        <w:r>
          <w:rPr>
            <w:noProof/>
          </w:rPr>
        </w:r>
        <w:r>
          <w:rPr>
            <w:noProof/>
          </w:rPr>
          <w:fldChar w:fldCharType="separate"/>
        </w:r>
        <w:r w:rsidR="006A6026">
          <w:rPr>
            <w:noProof/>
          </w:rPr>
          <w:t>10</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6" w:history="1">
        <w:r w:rsidR="006A6026" w:rsidRPr="00A74257">
          <w:rPr>
            <w:rStyle w:val="a7"/>
            <w:noProof/>
          </w:rPr>
          <w:t>Parameters</w:t>
        </w:r>
        <w:r w:rsidR="006A6026">
          <w:rPr>
            <w:noProof/>
          </w:rPr>
          <w:tab/>
        </w:r>
        <w:r>
          <w:rPr>
            <w:noProof/>
          </w:rPr>
          <w:fldChar w:fldCharType="begin"/>
        </w:r>
        <w:r w:rsidR="006A6026">
          <w:rPr>
            <w:noProof/>
          </w:rPr>
          <w:instrText xml:space="preserve"> PAGEREF _Toc105774146 \h </w:instrText>
        </w:r>
        <w:r>
          <w:rPr>
            <w:noProof/>
          </w:rPr>
        </w:r>
        <w:r>
          <w:rPr>
            <w:noProof/>
          </w:rPr>
          <w:fldChar w:fldCharType="separate"/>
        </w:r>
        <w:r w:rsidR="006A6026">
          <w:rPr>
            <w:noProof/>
          </w:rPr>
          <w:t>10</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47" w:history="1">
        <w:r w:rsidR="006A6026" w:rsidRPr="00A74257">
          <w:rPr>
            <w:rStyle w:val="a7"/>
            <w:rFonts w:ascii="微软雅黑" w:eastAsia="微软雅黑" w:hAnsi="微软雅黑" w:cs="微软雅黑"/>
            <w:noProof/>
          </w:rPr>
          <w:t>13. Obtain temperature and humidity data</w:t>
        </w:r>
        <w:r w:rsidR="006A6026">
          <w:rPr>
            <w:noProof/>
          </w:rPr>
          <w:tab/>
        </w:r>
        <w:r>
          <w:rPr>
            <w:noProof/>
          </w:rPr>
          <w:fldChar w:fldCharType="begin"/>
        </w:r>
        <w:r w:rsidR="006A6026">
          <w:rPr>
            <w:noProof/>
          </w:rPr>
          <w:instrText xml:space="preserve"> PAGEREF _Toc105774147 \h </w:instrText>
        </w:r>
        <w:r>
          <w:rPr>
            <w:noProof/>
          </w:rPr>
        </w:r>
        <w:r>
          <w:rPr>
            <w:noProof/>
          </w:rPr>
          <w:fldChar w:fldCharType="separate"/>
        </w:r>
        <w:r w:rsidR="006A6026">
          <w:rPr>
            <w:noProof/>
          </w:rPr>
          <w:t>11</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8"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_Toc105774148 \h </w:instrText>
        </w:r>
        <w:r>
          <w:rPr>
            <w:noProof/>
          </w:rPr>
        </w:r>
        <w:r>
          <w:rPr>
            <w:noProof/>
          </w:rPr>
          <w:fldChar w:fldCharType="separate"/>
        </w:r>
        <w:r w:rsidR="006A6026">
          <w:rPr>
            <w:noProof/>
          </w:rPr>
          <w:t>11</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49" w:history="1">
        <w:r w:rsidR="006A6026" w:rsidRPr="00A74257">
          <w:rPr>
            <w:rStyle w:val="a7"/>
            <w:noProof/>
          </w:rPr>
          <w:t>Parameters</w:t>
        </w:r>
        <w:r w:rsidR="006A6026">
          <w:rPr>
            <w:noProof/>
          </w:rPr>
          <w:tab/>
        </w:r>
        <w:r>
          <w:rPr>
            <w:noProof/>
          </w:rPr>
          <w:fldChar w:fldCharType="begin"/>
        </w:r>
        <w:r w:rsidR="006A6026">
          <w:rPr>
            <w:noProof/>
          </w:rPr>
          <w:instrText xml:space="preserve"> PAGEREF _Toc105774149 \h </w:instrText>
        </w:r>
        <w:r>
          <w:rPr>
            <w:noProof/>
          </w:rPr>
        </w:r>
        <w:r>
          <w:rPr>
            <w:noProof/>
          </w:rPr>
          <w:fldChar w:fldCharType="separate"/>
        </w:r>
        <w:r w:rsidR="006A6026">
          <w:rPr>
            <w:noProof/>
          </w:rPr>
          <w:t>11</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50" w:history="1">
        <w:r w:rsidR="006A6026" w:rsidRPr="00A74257">
          <w:rPr>
            <w:rStyle w:val="a7"/>
            <w:rFonts w:ascii="微软雅黑" w:eastAsia="微软雅黑" w:hAnsi="微软雅黑" w:cs="微软雅黑"/>
            <w:noProof/>
          </w:rPr>
          <w:t>14. Get Sleep Report</w:t>
        </w:r>
        <w:r w:rsidR="006A6026">
          <w:rPr>
            <w:noProof/>
          </w:rPr>
          <w:tab/>
        </w:r>
        <w:r>
          <w:rPr>
            <w:noProof/>
          </w:rPr>
          <w:fldChar w:fldCharType="begin"/>
        </w:r>
        <w:r w:rsidR="006A6026">
          <w:rPr>
            <w:noProof/>
          </w:rPr>
          <w:instrText xml:space="preserve"> PAGEREF _Toc105774150 \h </w:instrText>
        </w:r>
        <w:r>
          <w:rPr>
            <w:noProof/>
          </w:rPr>
        </w:r>
        <w:r>
          <w:rPr>
            <w:noProof/>
          </w:rPr>
          <w:fldChar w:fldCharType="separate"/>
        </w:r>
        <w:r w:rsidR="006A6026">
          <w:rPr>
            <w:noProof/>
          </w:rPr>
          <w:t>11</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51"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_Toc105774151 \h </w:instrText>
        </w:r>
        <w:r>
          <w:rPr>
            <w:noProof/>
          </w:rPr>
        </w:r>
        <w:r>
          <w:rPr>
            <w:noProof/>
          </w:rPr>
          <w:fldChar w:fldCharType="separate"/>
        </w:r>
        <w:r w:rsidR="006A6026">
          <w:rPr>
            <w:noProof/>
          </w:rPr>
          <w:t>11</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52" w:history="1">
        <w:r w:rsidR="006A6026" w:rsidRPr="00A74257">
          <w:rPr>
            <w:rStyle w:val="a7"/>
            <w:noProof/>
          </w:rPr>
          <w:t>Parameters</w:t>
        </w:r>
        <w:r w:rsidR="006A6026">
          <w:rPr>
            <w:noProof/>
          </w:rPr>
          <w:tab/>
        </w:r>
        <w:r>
          <w:rPr>
            <w:noProof/>
          </w:rPr>
          <w:fldChar w:fldCharType="begin"/>
        </w:r>
        <w:r w:rsidR="006A6026">
          <w:rPr>
            <w:noProof/>
          </w:rPr>
          <w:instrText xml:space="preserve"> PAGEREF _Toc105774152 \h </w:instrText>
        </w:r>
        <w:r>
          <w:rPr>
            <w:noProof/>
          </w:rPr>
        </w:r>
        <w:r>
          <w:rPr>
            <w:noProof/>
          </w:rPr>
          <w:fldChar w:fldCharType="separate"/>
        </w:r>
        <w:r w:rsidR="006A6026">
          <w:rPr>
            <w:noProof/>
          </w:rPr>
          <w:t>11</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53" w:history="1">
        <w:r w:rsidR="006A6026" w:rsidRPr="00A74257">
          <w:rPr>
            <w:rStyle w:val="a7"/>
            <w:rFonts w:ascii="微软雅黑" w:eastAsia="微软雅黑" w:hAnsi="微软雅黑" w:cs="微软雅黑"/>
            <w:noProof/>
          </w:rPr>
          <w:t>15. Firmware Update 1</w:t>
        </w:r>
        <w:r w:rsidR="006A6026">
          <w:rPr>
            <w:noProof/>
          </w:rPr>
          <w:tab/>
        </w:r>
        <w:r>
          <w:rPr>
            <w:noProof/>
          </w:rPr>
          <w:fldChar w:fldCharType="begin"/>
        </w:r>
        <w:r w:rsidR="006A6026">
          <w:rPr>
            <w:noProof/>
          </w:rPr>
          <w:instrText xml:space="preserve"> PAGEREF _Toc105774153 \h </w:instrText>
        </w:r>
        <w:r>
          <w:rPr>
            <w:noProof/>
          </w:rPr>
        </w:r>
        <w:r>
          <w:rPr>
            <w:noProof/>
          </w:rPr>
          <w:fldChar w:fldCharType="separate"/>
        </w:r>
        <w:r w:rsidR="006A6026">
          <w:rPr>
            <w:noProof/>
          </w:rPr>
          <w:t>11</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54"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_Toc105774154 \h </w:instrText>
        </w:r>
        <w:r>
          <w:rPr>
            <w:noProof/>
          </w:rPr>
        </w:r>
        <w:r>
          <w:rPr>
            <w:noProof/>
          </w:rPr>
          <w:fldChar w:fldCharType="separate"/>
        </w:r>
        <w:r w:rsidR="006A6026">
          <w:rPr>
            <w:noProof/>
          </w:rPr>
          <w:t>11</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55" w:history="1">
        <w:r w:rsidR="006A6026" w:rsidRPr="00A74257">
          <w:rPr>
            <w:rStyle w:val="a7"/>
            <w:noProof/>
          </w:rPr>
          <w:t>Parameters</w:t>
        </w:r>
        <w:r w:rsidR="006A6026">
          <w:rPr>
            <w:noProof/>
          </w:rPr>
          <w:tab/>
        </w:r>
        <w:r>
          <w:rPr>
            <w:noProof/>
          </w:rPr>
          <w:fldChar w:fldCharType="begin"/>
        </w:r>
        <w:r w:rsidR="006A6026">
          <w:rPr>
            <w:noProof/>
          </w:rPr>
          <w:instrText xml:space="preserve"> PAGEREF _Toc105774155 \h </w:instrText>
        </w:r>
        <w:r>
          <w:rPr>
            <w:noProof/>
          </w:rPr>
        </w:r>
        <w:r>
          <w:rPr>
            <w:noProof/>
          </w:rPr>
          <w:fldChar w:fldCharType="separate"/>
        </w:r>
        <w:r w:rsidR="006A6026">
          <w:rPr>
            <w:noProof/>
          </w:rPr>
          <w:t>12</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56" w:history="1">
        <w:r w:rsidR="006A6026" w:rsidRPr="00A74257">
          <w:rPr>
            <w:rStyle w:val="a7"/>
            <w:rFonts w:ascii="微软雅黑" w:eastAsia="微软雅黑" w:hAnsi="微软雅黑" w:cs="微软雅黑"/>
            <w:noProof/>
          </w:rPr>
          <w:t>16. Firmware Update 2</w:t>
        </w:r>
        <w:r w:rsidR="006A6026">
          <w:rPr>
            <w:noProof/>
          </w:rPr>
          <w:tab/>
        </w:r>
        <w:r>
          <w:rPr>
            <w:noProof/>
          </w:rPr>
          <w:fldChar w:fldCharType="begin"/>
        </w:r>
        <w:r w:rsidR="006A6026">
          <w:rPr>
            <w:noProof/>
          </w:rPr>
          <w:instrText xml:space="preserve"> PAGEREF _Toc105774156 \h </w:instrText>
        </w:r>
        <w:r>
          <w:rPr>
            <w:noProof/>
          </w:rPr>
        </w:r>
        <w:r>
          <w:rPr>
            <w:noProof/>
          </w:rPr>
          <w:fldChar w:fldCharType="separate"/>
        </w:r>
        <w:r w:rsidR="006A6026">
          <w:rPr>
            <w:noProof/>
          </w:rPr>
          <w:t>12</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57"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_Toc105774157 \h </w:instrText>
        </w:r>
        <w:r>
          <w:rPr>
            <w:noProof/>
          </w:rPr>
        </w:r>
        <w:r>
          <w:rPr>
            <w:noProof/>
          </w:rPr>
          <w:fldChar w:fldCharType="separate"/>
        </w:r>
        <w:r w:rsidR="006A6026">
          <w:rPr>
            <w:noProof/>
          </w:rPr>
          <w:t>12</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58" w:history="1">
        <w:r w:rsidR="006A6026" w:rsidRPr="00A74257">
          <w:rPr>
            <w:rStyle w:val="a7"/>
            <w:noProof/>
          </w:rPr>
          <w:t>Parameters</w:t>
        </w:r>
        <w:r w:rsidR="006A6026">
          <w:rPr>
            <w:noProof/>
          </w:rPr>
          <w:tab/>
        </w:r>
        <w:r>
          <w:rPr>
            <w:noProof/>
          </w:rPr>
          <w:fldChar w:fldCharType="begin"/>
        </w:r>
        <w:r w:rsidR="006A6026">
          <w:rPr>
            <w:noProof/>
          </w:rPr>
          <w:instrText xml:space="preserve"> PAGEREF _Toc105774158 \h </w:instrText>
        </w:r>
        <w:r>
          <w:rPr>
            <w:noProof/>
          </w:rPr>
        </w:r>
        <w:r>
          <w:rPr>
            <w:noProof/>
          </w:rPr>
          <w:fldChar w:fldCharType="separate"/>
        </w:r>
        <w:r w:rsidR="006A6026">
          <w:rPr>
            <w:noProof/>
          </w:rPr>
          <w:t>12</w:t>
        </w:r>
        <w:r>
          <w:rPr>
            <w:noProof/>
          </w:rPr>
          <w:fldChar w:fldCharType="end"/>
        </w:r>
      </w:hyperlink>
    </w:p>
    <w:p w:rsidR="006A6026" w:rsidRDefault="000B0123">
      <w:pPr>
        <w:pStyle w:val="10"/>
        <w:tabs>
          <w:tab w:val="right" w:leader="dot" w:pos="8296"/>
        </w:tabs>
        <w:rPr>
          <w:rFonts w:asciiTheme="minorHAnsi" w:eastAsiaTheme="minorEastAsia" w:hAnsiTheme="minorHAnsi" w:cstheme="minorBidi"/>
          <w:noProof/>
          <w:szCs w:val="22"/>
        </w:rPr>
      </w:pPr>
      <w:hyperlink w:anchor="_Toc105774159" w:history="1">
        <w:r w:rsidR="006A6026" w:rsidRPr="00A74257">
          <w:rPr>
            <w:rStyle w:val="a7"/>
            <w:rFonts w:ascii="微软雅黑" w:eastAsia="微软雅黑" w:hAnsi="微软雅黑" w:cs="微软雅黑"/>
            <w:noProof/>
          </w:rPr>
          <w:t>Object Description</w:t>
        </w:r>
        <w:r w:rsidR="006A6026">
          <w:rPr>
            <w:noProof/>
          </w:rPr>
          <w:tab/>
        </w:r>
        <w:r>
          <w:rPr>
            <w:noProof/>
          </w:rPr>
          <w:fldChar w:fldCharType="begin"/>
        </w:r>
        <w:r w:rsidR="006A6026">
          <w:rPr>
            <w:noProof/>
          </w:rPr>
          <w:instrText xml:space="preserve"> PAGEREF _Toc105774159 \h </w:instrText>
        </w:r>
        <w:r>
          <w:rPr>
            <w:noProof/>
          </w:rPr>
        </w:r>
        <w:r>
          <w:rPr>
            <w:noProof/>
          </w:rPr>
          <w:fldChar w:fldCharType="separate"/>
        </w:r>
        <w:r w:rsidR="006A6026">
          <w:rPr>
            <w:noProof/>
          </w:rPr>
          <w:t>12</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60" w:history="1">
        <w:r w:rsidR="006A6026" w:rsidRPr="00A74257">
          <w:rPr>
            <w:rStyle w:val="a7"/>
            <w:noProof/>
          </w:rPr>
          <w:t>StatusCode</w:t>
        </w:r>
        <w:r w:rsidR="006A6026">
          <w:rPr>
            <w:noProof/>
          </w:rPr>
          <w:tab/>
        </w:r>
        <w:r>
          <w:rPr>
            <w:noProof/>
          </w:rPr>
          <w:fldChar w:fldCharType="begin"/>
        </w:r>
        <w:r w:rsidR="006A6026">
          <w:rPr>
            <w:noProof/>
          </w:rPr>
          <w:instrText xml:space="preserve"> PAGEREF _Toc105774160 \h </w:instrText>
        </w:r>
        <w:r>
          <w:rPr>
            <w:noProof/>
          </w:rPr>
        </w:r>
        <w:r>
          <w:rPr>
            <w:noProof/>
          </w:rPr>
          <w:fldChar w:fldCharType="separate"/>
        </w:r>
        <w:r w:rsidR="006A6026">
          <w:rPr>
            <w:noProof/>
          </w:rPr>
          <w:t>12</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61"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_Toc105774161 \h </w:instrText>
        </w:r>
        <w:r>
          <w:rPr>
            <w:noProof/>
          </w:rPr>
        </w:r>
        <w:r>
          <w:rPr>
            <w:noProof/>
          </w:rPr>
          <w:fldChar w:fldCharType="separate"/>
        </w:r>
        <w:r w:rsidR="006A6026">
          <w:rPr>
            <w:noProof/>
          </w:rPr>
          <w:t>12</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62" w:history="1">
        <w:r w:rsidR="006A6026" w:rsidRPr="00A74257">
          <w:rPr>
            <w:rStyle w:val="a7"/>
            <w:noProof/>
          </w:rPr>
          <w:t>Fields</w:t>
        </w:r>
        <w:r w:rsidR="006A6026">
          <w:rPr>
            <w:noProof/>
          </w:rPr>
          <w:tab/>
        </w:r>
        <w:r>
          <w:rPr>
            <w:noProof/>
          </w:rPr>
          <w:fldChar w:fldCharType="begin"/>
        </w:r>
        <w:r w:rsidR="006A6026">
          <w:rPr>
            <w:noProof/>
          </w:rPr>
          <w:instrText xml:space="preserve"> PAGEREF _Toc105774162 \h </w:instrText>
        </w:r>
        <w:r>
          <w:rPr>
            <w:noProof/>
          </w:rPr>
        </w:r>
        <w:r>
          <w:rPr>
            <w:noProof/>
          </w:rPr>
          <w:fldChar w:fldCharType="separate"/>
        </w:r>
        <w:r w:rsidR="006A6026">
          <w:rPr>
            <w:noProof/>
          </w:rPr>
          <w:t>13</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63" w:history="1">
        <w:r w:rsidR="006A6026" w:rsidRPr="00A74257">
          <w:rPr>
            <w:rStyle w:val="a7"/>
            <w:noProof/>
          </w:rPr>
          <w:t>IResultCallback&lt;T&gt;</w:t>
        </w:r>
        <w:r w:rsidR="006A6026">
          <w:rPr>
            <w:noProof/>
          </w:rPr>
          <w:tab/>
        </w:r>
        <w:r>
          <w:rPr>
            <w:noProof/>
          </w:rPr>
          <w:fldChar w:fldCharType="begin"/>
        </w:r>
        <w:r w:rsidR="006A6026">
          <w:rPr>
            <w:noProof/>
          </w:rPr>
          <w:instrText xml:space="preserve"> PAGEREF _Toc105774163 \h </w:instrText>
        </w:r>
        <w:r>
          <w:rPr>
            <w:noProof/>
          </w:rPr>
        </w:r>
        <w:r>
          <w:rPr>
            <w:noProof/>
          </w:rPr>
          <w:fldChar w:fldCharType="separate"/>
        </w:r>
        <w:r w:rsidR="006A6026">
          <w:rPr>
            <w:noProof/>
          </w:rPr>
          <w:t>13</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64"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_Toc105774164 \h </w:instrText>
        </w:r>
        <w:r>
          <w:rPr>
            <w:noProof/>
          </w:rPr>
        </w:r>
        <w:r>
          <w:rPr>
            <w:noProof/>
          </w:rPr>
          <w:fldChar w:fldCharType="separate"/>
        </w:r>
        <w:r w:rsidR="006A6026">
          <w:rPr>
            <w:noProof/>
          </w:rPr>
          <w:t>13</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65" w:history="1">
        <w:r w:rsidR="006A6026" w:rsidRPr="00A74257">
          <w:rPr>
            <w:rStyle w:val="a7"/>
            <w:noProof/>
          </w:rPr>
          <w:t>Function</w:t>
        </w:r>
        <w:r w:rsidR="006A6026">
          <w:rPr>
            <w:noProof/>
          </w:rPr>
          <w:tab/>
        </w:r>
        <w:r>
          <w:rPr>
            <w:noProof/>
          </w:rPr>
          <w:fldChar w:fldCharType="begin"/>
        </w:r>
        <w:r w:rsidR="006A6026">
          <w:rPr>
            <w:noProof/>
          </w:rPr>
          <w:instrText xml:space="preserve"> PAGEREF _Toc105774165 \h </w:instrText>
        </w:r>
        <w:r>
          <w:rPr>
            <w:noProof/>
          </w:rPr>
        </w:r>
        <w:r>
          <w:rPr>
            <w:noProof/>
          </w:rPr>
          <w:fldChar w:fldCharType="separate"/>
        </w:r>
        <w:r w:rsidR="006A6026">
          <w:rPr>
            <w:noProof/>
          </w:rPr>
          <w:t>13</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66" w:history="1">
        <w:r w:rsidR="006A6026" w:rsidRPr="00A74257">
          <w:rPr>
            <w:rStyle w:val="a7"/>
            <w:noProof/>
          </w:rPr>
          <w:t>CallbackData&lt;T&gt;</w:t>
        </w:r>
        <w:r w:rsidR="006A6026">
          <w:rPr>
            <w:noProof/>
          </w:rPr>
          <w:tab/>
        </w:r>
        <w:r>
          <w:rPr>
            <w:noProof/>
          </w:rPr>
          <w:fldChar w:fldCharType="begin"/>
        </w:r>
        <w:r w:rsidR="006A6026">
          <w:rPr>
            <w:noProof/>
          </w:rPr>
          <w:instrText xml:space="preserve"> PAGEREF _Toc105774166 \h </w:instrText>
        </w:r>
        <w:r>
          <w:rPr>
            <w:noProof/>
          </w:rPr>
        </w:r>
        <w:r>
          <w:rPr>
            <w:noProof/>
          </w:rPr>
          <w:fldChar w:fldCharType="separate"/>
        </w:r>
        <w:r w:rsidR="006A6026">
          <w:rPr>
            <w:noProof/>
          </w:rPr>
          <w:t>13</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67"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_Toc105774167 \h </w:instrText>
        </w:r>
        <w:r>
          <w:rPr>
            <w:noProof/>
          </w:rPr>
        </w:r>
        <w:r>
          <w:rPr>
            <w:noProof/>
          </w:rPr>
          <w:fldChar w:fldCharType="separate"/>
        </w:r>
        <w:r w:rsidR="006A6026">
          <w:rPr>
            <w:noProof/>
          </w:rPr>
          <w:t>13</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68" w:history="1">
        <w:r w:rsidR="006A6026" w:rsidRPr="00A74257">
          <w:rPr>
            <w:rStyle w:val="a7"/>
            <w:noProof/>
          </w:rPr>
          <w:t>Fields</w:t>
        </w:r>
        <w:r w:rsidR="006A6026">
          <w:rPr>
            <w:noProof/>
          </w:rPr>
          <w:tab/>
        </w:r>
        <w:r>
          <w:rPr>
            <w:noProof/>
          </w:rPr>
          <w:fldChar w:fldCharType="begin"/>
        </w:r>
        <w:r w:rsidR="006A6026">
          <w:rPr>
            <w:noProof/>
          </w:rPr>
          <w:instrText xml:space="preserve"> PAGEREF _Toc105774168 \h </w:instrText>
        </w:r>
        <w:r>
          <w:rPr>
            <w:noProof/>
          </w:rPr>
        </w:r>
        <w:r>
          <w:rPr>
            <w:noProof/>
          </w:rPr>
          <w:fldChar w:fldCharType="separate"/>
        </w:r>
        <w:r w:rsidR="006A6026">
          <w:rPr>
            <w:noProof/>
          </w:rPr>
          <w:t>13</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69" w:history="1">
        <w:r w:rsidR="006A6026" w:rsidRPr="00A74257">
          <w:rPr>
            <w:rStyle w:val="a7"/>
            <w:noProof/>
          </w:rPr>
          <w:t>LoginBean</w:t>
        </w:r>
        <w:r w:rsidR="006A6026">
          <w:rPr>
            <w:noProof/>
          </w:rPr>
          <w:tab/>
        </w:r>
        <w:r>
          <w:rPr>
            <w:noProof/>
          </w:rPr>
          <w:fldChar w:fldCharType="begin"/>
        </w:r>
        <w:r w:rsidR="006A6026">
          <w:rPr>
            <w:noProof/>
          </w:rPr>
          <w:instrText xml:space="preserve"> PAGEREF _Toc105774169 \h </w:instrText>
        </w:r>
        <w:r>
          <w:rPr>
            <w:noProof/>
          </w:rPr>
        </w:r>
        <w:r>
          <w:rPr>
            <w:noProof/>
          </w:rPr>
          <w:fldChar w:fldCharType="separate"/>
        </w:r>
        <w:r w:rsidR="006A6026">
          <w:rPr>
            <w:noProof/>
          </w:rPr>
          <w:t>14</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0"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_Toc105774170 \h </w:instrText>
        </w:r>
        <w:r>
          <w:rPr>
            <w:noProof/>
          </w:rPr>
        </w:r>
        <w:r>
          <w:rPr>
            <w:noProof/>
          </w:rPr>
          <w:fldChar w:fldCharType="separate"/>
        </w:r>
        <w:r w:rsidR="006A6026">
          <w:rPr>
            <w:noProof/>
          </w:rPr>
          <w:t>14</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1" w:history="1">
        <w:r w:rsidR="006A6026" w:rsidRPr="00A74257">
          <w:rPr>
            <w:rStyle w:val="a7"/>
            <w:noProof/>
          </w:rPr>
          <w:t>Fields</w:t>
        </w:r>
        <w:r w:rsidR="006A6026">
          <w:rPr>
            <w:noProof/>
          </w:rPr>
          <w:tab/>
        </w:r>
        <w:r>
          <w:rPr>
            <w:noProof/>
          </w:rPr>
          <w:fldChar w:fldCharType="begin"/>
        </w:r>
        <w:r w:rsidR="006A6026">
          <w:rPr>
            <w:noProof/>
          </w:rPr>
          <w:instrText xml:space="preserve"> PAGEREF _Toc105774171 \h </w:instrText>
        </w:r>
        <w:r>
          <w:rPr>
            <w:noProof/>
          </w:rPr>
        </w:r>
        <w:r>
          <w:rPr>
            <w:noProof/>
          </w:rPr>
          <w:fldChar w:fldCharType="separate"/>
        </w:r>
        <w:r w:rsidR="006A6026">
          <w:rPr>
            <w:noProof/>
          </w:rPr>
          <w:t>14</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72" w:history="1">
        <w:r w:rsidR="006A6026" w:rsidRPr="00A74257">
          <w:rPr>
            <w:rStyle w:val="a7"/>
            <w:noProof/>
          </w:rPr>
          <w:t>BatteryBean</w:t>
        </w:r>
        <w:r w:rsidR="006A6026">
          <w:rPr>
            <w:noProof/>
          </w:rPr>
          <w:tab/>
        </w:r>
        <w:r>
          <w:rPr>
            <w:noProof/>
          </w:rPr>
          <w:fldChar w:fldCharType="begin"/>
        </w:r>
        <w:r w:rsidR="006A6026">
          <w:rPr>
            <w:noProof/>
          </w:rPr>
          <w:instrText xml:space="preserve"> PAGEREF _Toc105774172 \h </w:instrText>
        </w:r>
        <w:r>
          <w:rPr>
            <w:noProof/>
          </w:rPr>
        </w:r>
        <w:r>
          <w:rPr>
            <w:noProof/>
          </w:rPr>
          <w:fldChar w:fldCharType="separate"/>
        </w:r>
        <w:r w:rsidR="006A6026">
          <w:rPr>
            <w:noProof/>
          </w:rPr>
          <w:t>14</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3"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_Toc105774173 \h </w:instrText>
        </w:r>
        <w:r>
          <w:rPr>
            <w:noProof/>
          </w:rPr>
        </w:r>
        <w:r>
          <w:rPr>
            <w:noProof/>
          </w:rPr>
          <w:fldChar w:fldCharType="separate"/>
        </w:r>
        <w:r w:rsidR="006A6026">
          <w:rPr>
            <w:noProof/>
          </w:rPr>
          <w:t>14</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4" w:history="1">
        <w:r w:rsidR="006A6026" w:rsidRPr="00A74257">
          <w:rPr>
            <w:rStyle w:val="a7"/>
            <w:noProof/>
          </w:rPr>
          <w:t>Fields</w:t>
        </w:r>
        <w:r w:rsidR="006A6026">
          <w:rPr>
            <w:noProof/>
          </w:rPr>
          <w:tab/>
        </w:r>
        <w:r>
          <w:rPr>
            <w:noProof/>
          </w:rPr>
          <w:fldChar w:fldCharType="begin"/>
        </w:r>
        <w:r w:rsidR="006A6026">
          <w:rPr>
            <w:noProof/>
          </w:rPr>
          <w:instrText xml:space="preserve"> PAGEREF _Toc105774174 \h </w:instrText>
        </w:r>
        <w:r>
          <w:rPr>
            <w:noProof/>
          </w:rPr>
        </w:r>
        <w:r>
          <w:rPr>
            <w:noProof/>
          </w:rPr>
          <w:fldChar w:fldCharType="separate"/>
        </w:r>
        <w:r w:rsidR="006A6026">
          <w:rPr>
            <w:noProof/>
          </w:rPr>
          <w:t>14</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75" w:history="1">
        <w:r w:rsidR="006A6026" w:rsidRPr="00A74257">
          <w:rPr>
            <w:rStyle w:val="a7"/>
            <w:noProof/>
          </w:rPr>
          <w:t>CollectStatus</w:t>
        </w:r>
        <w:r w:rsidR="006A6026">
          <w:rPr>
            <w:noProof/>
          </w:rPr>
          <w:tab/>
        </w:r>
        <w:r>
          <w:rPr>
            <w:noProof/>
          </w:rPr>
          <w:fldChar w:fldCharType="begin"/>
        </w:r>
        <w:r w:rsidR="006A6026">
          <w:rPr>
            <w:noProof/>
          </w:rPr>
          <w:instrText xml:space="preserve"> PAGEREF _Toc105774175 \h </w:instrText>
        </w:r>
        <w:r>
          <w:rPr>
            <w:noProof/>
          </w:rPr>
        </w:r>
        <w:r>
          <w:rPr>
            <w:noProof/>
          </w:rPr>
          <w:fldChar w:fldCharType="separate"/>
        </w:r>
        <w:r w:rsidR="006A6026">
          <w:rPr>
            <w:noProof/>
          </w:rPr>
          <w:t>14</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6"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_Toc105774176 \h </w:instrText>
        </w:r>
        <w:r>
          <w:rPr>
            <w:noProof/>
          </w:rPr>
        </w:r>
        <w:r>
          <w:rPr>
            <w:noProof/>
          </w:rPr>
          <w:fldChar w:fldCharType="separate"/>
        </w:r>
        <w:r w:rsidR="006A6026">
          <w:rPr>
            <w:noProof/>
          </w:rPr>
          <w:t>14</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7" w:history="1">
        <w:r w:rsidR="006A6026" w:rsidRPr="00A74257">
          <w:rPr>
            <w:rStyle w:val="a7"/>
            <w:noProof/>
          </w:rPr>
          <w:t>Fields</w:t>
        </w:r>
        <w:r w:rsidR="006A6026">
          <w:rPr>
            <w:noProof/>
          </w:rPr>
          <w:tab/>
        </w:r>
        <w:r>
          <w:rPr>
            <w:noProof/>
          </w:rPr>
          <w:fldChar w:fldCharType="begin"/>
        </w:r>
        <w:r w:rsidR="006A6026">
          <w:rPr>
            <w:noProof/>
          </w:rPr>
          <w:instrText xml:space="preserve"> PAGEREF _Toc105774177 \h </w:instrText>
        </w:r>
        <w:r>
          <w:rPr>
            <w:noProof/>
          </w:rPr>
        </w:r>
        <w:r>
          <w:rPr>
            <w:noProof/>
          </w:rPr>
          <w:fldChar w:fldCharType="separate"/>
        </w:r>
        <w:r w:rsidR="006A6026">
          <w:rPr>
            <w:noProof/>
          </w:rPr>
          <w:t>14</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78" w:history="1">
        <w:r w:rsidR="006A6026" w:rsidRPr="00A74257">
          <w:rPr>
            <w:rStyle w:val="a7"/>
            <w:noProof/>
          </w:rPr>
          <w:t>RealTimeData</w:t>
        </w:r>
        <w:r w:rsidR="006A6026">
          <w:rPr>
            <w:noProof/>
          </w:rPr>
          <w:tab/>
        </w:r>
        <w:r>
          <w:rPr>
            <w:noProof/>
          </w:rPr>
          <w:fldChar w:fldCharType="begin"/>
        </w:r>
        <w:r w:rsidR="006A6026">
          <w:rPr>
            <w:noProof/>
          </w:rPr>
          <w:instrText xml:space="preserve"> PAGEREF _Toc105774178 \h </w:instrText>
        </w:r>
        <w:r>
          <w:rPr>
            <w:noProof/>
          </w:rPr>
        </w:r>
        <w:r>
          <w:rPr>
            <w:noProof/>
          </w:rPr>
          <w:fldChar w:fldCharType="separate"/>
        </w:r>
        <w:r w:rsidR="006A6026">
          <w:rPr>
            <w:noProof/>
          </w:rPr>
          <w:t>15</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79"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_Toc105774179 \h </w:instrText>
        </w:r>
        <w:r>
          <w:rPr>
            <w:noProof/>
          </w:rPr>
        </w:r>
        <w:r>
          <w:rPr>
            <w:noProof/>
          </w:rPr>
          <w:fldChar w:fldCharType="separate"/>
        </w:r>
        <w:r w:rsidR="006A6026">
          <w:rPr>
            <w:noProof/>
          </w:rPr>
          <w:t>15</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0" w:history="1">
        <w:r w:rsidR="006A6026" w:rsidRPr="00A74257">
          <w:rPr>
            <w:rStyle w:val="a7"/>
            <w:noProof/>
          </w:rPr>
          <w:t>Fields</w:t>
        </w:r>
        <w:r w:rsidR="006A6026">
          <w:rPr>
            <w:noProof/>
          </w:rPr>
          <w:tab/>
        </w:r>
        <w:r>
          <w:rPr>
            <w:noProof/>
          </w:rPr>
          <w:fldChar w:fldCharType="begin"/>
        </w:r>
        <w:r w:rsidR="006A6026">
          <w:rPr>
            <w:noProof/>
          </w:rPr>
          <w:instrText xml:space="preserve"> PAGEREF _Toc105774180 \h </w:instrText>
        </w:r>
        <w:r>
          <w:rPr>
            <w:noProof/>
          </w:rPr>
        </w:r>
        <w:r>
          <w:rPr>
            <w:noProof/>
          </w:rPr>
          <w:fldChar w:fldCharType="separate"/>
        </w:r>
        <w:r w:rsidR="006A6026">
          <w:rPr>
            <w:noProof/>
          </w:rPr>
          <w:t>15</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81" w:history="1">
        <w:r w:rsidR="006A6026" w:rsidRPr="00A74257">
          <w:rPr>
            <w:rStyle w:val="a7"/>
            <w:noProof/>
          </w:rPr>
          <w:t>TempData</w:t>
        </w:r>
        <w:r w:rsidR="006A6026">
          <w:rPr>
            <w:noProof/>
          </w:rPr>
          <w:tab/>
        </w:r>
        <w:r>
          <w:rPr>
            <w:noProof/>
          </w:rPr>
          <w:fldChar w:fldCharType="begin"/>
        </w:r>
        <w:r w:rsidR="006A6026">
          <w:rPr>
            <w:noProof/>
          </w:rPr>
          <w:instrText xml:space="preserve"> PAGEREF _Toc105774181 \h </w:instrText>
        </w:r>
        <w:r>
          <w:rPr>
            <w:noProof/>
          </w:rPr>
        </w:r>
        <w:r>
          <w:rPr>
            <w:noProof/>
          </w:rPr>
          <w:fldChar w:fldCharType="separate"/>
        </w:r>
        <w:r w:rsidR="006A6026">
          <w:rPr>
            <w:noProof/>
          </w:rPr>
          <w:t>16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2"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_Toc105774182 \h </w:instrText>
        </w:r>
        <w:r>
          <w:rPr>
            <w:noProof/>
          </w:rPr>
        </w:r>
        <w:r>
          <w:rPr>
            <w:noProof/>
          </w:rPr>
          <w:fldChar w:fldCharType="separate"/>
        </w:r>
        <w:r w:rsidR="006A6026">
          <w:rPr>
            <w:noProof/>
          </w:rPr>
          <w:t>16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3" w:history="1">
        <w:r w:rsidR="006A6026" w:rsidRPr="00A74257">
          <w:rPr>
            <w:rStyle w:val="a7"/>
            <w:noProof/>
          </w:rPr>
          <w:t>Fields</w:t>
        </w:r>
        <w:r w:rsidR="006A6026">
          <w:rPr>
            <w:noProof/>
          </w:rPr>
          <w:tab/>
        </w:r>
        <w:r>
          <w:rPr>
            <w:noProof/>
          </w:rPr>
          <w:fldChar w:fldCharType="begin"/>
        </w:r>
        <w:r w:rsidR="006A6026">
          <w:rPr>
            <w:noProof/>
          </w:rPr>
          <w:instrText xml:space="preserve"> PAGEREF _Toc105774183 \h </w:instrText>
        </w:r>
        <w:r>
          <w:rPr>
            <w:noProof/>
          </w:rPr>
        </w:r>
        <w:r>
          <w:rPr>
            <w:noProof/>
          </w:rPr>
          <w:fldChar w:fldCharType="separate"/>
        </w:r>
        <w:r w:rsidR="006A6026">
          <w:rPr>
            <w:noProof/>
          </w:rPr>
          <w:t>16</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84" w:history="1">
        <w:r w:rsidR="006A6026" w:rsidRPr="00A74257">
          <w:rPr>
            <w:rStyle w:val="a7"/>
            <w:noProof/>
          </w:rPr>
          <w:t>HistoryData</w:t>
        </w:r>
        <w:r w:rsidR="006A6026">
          <w:rPr>
            <w:noProof/>
          </w:rPr>
          <w:tab/>
        </w:r>
        <w:r>
          <w:rPr>
            <w:noProof/>
          </w:rPr>
          <w:fldChar w:fldCharType="begin"/>
        </w:r>
        <w:r w:rsidR="006A6026">
          <w:rPr>
            <w:noProof/>
          </w:rPr>
          <w:instrText xml:space="preserve"> PAGEREF _Toc105774184 \h </w:instrText>
        </w:r>
        <w:r>
          <w:rPr>
            <w:noProof/>
          </w:rPr>
        </w:r>
        <w:r>
          <w:rPr>
            <w:noProof/>
          </w:rPr>
          <w:fldChar w:fldCharType="separate"/>
        </w:r>
        <w:r w:rsidR="006A6026">
          <w:rPr>
            <w:noProof/>
          </w:rPr>
          <w:t>16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5"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_Toc105774185 \h </w:instrText>
        </w:r>
        <w:r>
          <w:rPr>
            <w:noProof/>
          </w:rPr>
        </w:r>
        <w:r>
          <w:rPr>
            <w:noProof/>
          </w:rPr>
          <w:fldChar w:fldCharType="separate"/>
        </w:r>
        <w:r w:rsidR="006A6026">
          <w:rPr>
            <w:noProof/>
          </w:rPr>
          <w:t>16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6" w:history="1">
        <w:r w:rsidR="006A6026" w:rsidRPr="00A74257">
          <w:rPr>
            <w:rStyle w:val="a7"/>
            <w:noProof/>
          </w:rPr>
          <w:t>Fields</w:t>
        </w:r>
        <w:r w:rsidR="006A6026">
          <w:rPr>
            <w:noProof/>
          </w:rPr>
          <w:tab/>
        </w:r>
        <w:r>
          <w:rPr>
            <w:noProof/>
          </w:rPr>
          <w:fldChar w:fldCharType="begin"/>
        </w:r>
        <w:r w:rsidR="006A6026">
          <w:rPr>
            <w:noProof/>
          </w:rPr>
          <w:instrText xml:space="preserve"> PAGEREF _Toc105774186 \h </w:instrText>
        </w:r>
        <w:r>
          <w:rPr>
            <w:noProof/>
          </w:rPr>
        </w:r>
        <w:r>
          <w:rPr>
            <w:noProof/>
          </w:rPr>
          <w:fldChar w:fldCharType="separate"/>
        </w:r>
        <w:r w:rsidR="006A6026">
          <w:rPr>
            <w:noProof/>
          </w:rPr>
          <w:t>16</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87" w:history="1">
        <w:r w:rsidR="006A6026" w:rsidRPr="00A74257">
          <w:rPr>
            <w:rStyle w:val="a7"/>
            <w:noProof/>
          </w:rPr>
          <w:t>Summary</w:t>
        </w:r>
        <w:r w:rsidR="006A6026">
          <w:rPr>
            <w:noProof/>
          </w:rPr>
          <w:tab/>
        </w:r>
        <w:r>
          <w:rPr>
            <w:noProof/>
          </w:rPr>
          <w:fldChar w:fldCharType="begin"/>
        </w:r>
        <w:r w:rsidR="006A6026">
          <w:rPr>
            <w:noProof/>
          </w:rPr>
          <w:instrText xml:space="preserve"> PAGEREF _Toc105774187 \h </w:instrText>
        </w:r>
        <w:r>
          <w:rPr>
            <w:noProof/>
          </w:rPr>
        </w:r>
        <w:r>
          <w:rPr>
            <w:noProof/>
          </w:rPr>
          <w:fldChar w:fldCharType="separate"/>
        </w:r>
        <w:r w:rsidR="006A6026">
          <w:rPr>
            <w:noProof/>
          </w:rPr>
          <w:t>16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8"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_Toc105774188 \h </w:instrText>
        </w:r>
        <w:r>
          <w:rPr>
            <w:noProof/>
          </w:rPr>
        </w:r>
        <w:r>
          <w:rPr>
            <w:noProof/>
          </w:rPr>
          <w:fldChar w:fldCharType="separate"/>
        </w:r>
        <w:r w:rsidR="006A6026">
          <w:rPr>
            <w:noProof/>
          </w:rPr>
          <w:t>16</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89" w:history="1">
        <w:r w:rsidR="006A6026" w:rsidRPr="00A74257">
          <w:rPr>
            <w:rStyle w:val="a7"/>
            <w:noProof/>
          </w:rPr>
          <w:t>Fields</w:t>
        </w:r>
        <w:r w:rsidR="006A6026">
          <w:rPr>
            <w:noProof/>
          </w:rPr>
          <w:tab/>
        </w:r>
        <w:r>
          <w:rPr>
            <w:noProof/>
          </w:rPr>
          <w:fldChar w:fldCharType="begin"/>
        </w:r>
        <w:r w:rsidR="006A6026">
          <w:rPr>
            <w:noProof/>
          </w:rPr>
          <w:instrText xml:space="preserve"> PAGEREF _Toc105774189 \h </w:instrText>
        </w:r>
        <w:r>
          <w:rPr>
            <w:noProof/>
          </w:rPr>
        </w:r>
        <w:r>
          <w:rPr>
            <w:noProof/>
          </w:rPr>
          <w:fldChar w:fldCharType="separate"/>
        </w:r>
        <w:r w:rsidR="006A6026">
          <w:rPr>
            <w:noProof/>
          </w:rPr>
          <w:t>16</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90" w:history="1">
        <w:r w:rsidR="006A6026" w:rsidRPr="00A74257">
          <w:rPr>
            <w:rStyle w:val="a7"/>
            <w:noProof/>
          </w:rPr>
          <w:t>Detail</w:t>
        </w:r>
        <w:r w:rsidR="006A6026">
          <w:rPr>
            <w:noProof/>
          </w:rPr>
          <w:tab/>
        </w:r>
        <w:r>
          <w:rPr>
            <w:noProof/>
          </w:rPr>
          <w:fldChar w:fldCharType="begin"/>
        </w:r>
        <w:r w:rsidR="006A6026">
          <w:rPr>
            <w:noProof/>
          </w:rPr>
          <w:instrText xml:space="preserve"> PAGEREF _Toc105774190 \h </w:instrText>
        </w:r>
        <w:r>
          <w:rPr>
            <w:noProof/>
          </w:rPr>
        </w:r>
        <w:r>
          <w:rPr>
            <w:noProof/>
          </w:rPr>
          <w:fldChar w:fldCharType="separate"/>
        </w:r>
        <w:r w:rsidR="006A6026">
          <w:rPr>
            <w:noProof/>
          </w:rPr>
          <w:t>17</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91"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_Toc105774191 \h </w:instrText>
        </w:r>
        <w:r>
          <w:rPr>
            <w:noProof/>
          </w:rPr>
        </w:r>
        <w:r>
          <w:rPr>
            <w:noProof/>
          </w:rPr>
          <w:fldChar w:fldCharType="separate"/>
        </w:r>
        <w:r w:rsidR="006A6026">
          <w:rPr>
            <w:noProof/>
          </w:rPr>
          <w:t>17</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92" w:history="1">
        <w:r w:rsidR="006A6026" w:rsidRPr="00A74257">
          <w:rPr>
            <w:rStyle w:val="a7"/>
            <w:noProof/>
          </w:rPr>
          <w:t>Fields</w:t>
        </w:r>
        <w:r w:rsidR="006A6026">
          <w:rPr>
            <w:noProof/>
          </w:rPr>
          <w:tab/>
        </w:r>
        <w:r>
          <w:rPr>
            <w:noProof/>
          </w:rPr>
          <w:fldChar w:fldCharType="begin"/>
        </w:r>
        <w:r w:rsidR="006A6026">
          <w:rPr>
            <w:noProof/>
          </w:rPr>
          <w:instrText xml:space="preserve"> PAGEREF _Toc105774192 \h </w:instrText>
        </w:r>
        <w:r>
          <w:rPr>
            <w:noProof/>
          </w:rPr>
        </w:r>
        <w:r>
          <w:rPr>
            <w:noProof/>
          </w:rPr>
          <w:fldChar w:fldCharType="separate"/>
        </w:r>
        <w:r w:rsidR="006A6026">
          <w:rPr>
            <w:noProof/>
          </w:rPr>
          <w:t>17</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93" w:history="1">
        <w:r w:rsidR="006A6026" w:rsidRPr="00A74257">
          <w:rPr>
            <w:rStyle w:val="a7"/>
            <w:noProof/>
          </w:rPr>
          <w:t>Analysis</w:t>
        </w:r>
        <w:r w:rsidR="006A6026">
          <w:rPr>
            <w:noProof/>
          </w:rPr>
          <w:tab/>
        </w:r>
        <w:r>
          <w:rPr>
            <w:noProof/>
          </w:rPr>
          <w:fldChar w:fldCharType="begin"/>
        </w:r>
        <w:r w:rsidR="006A6026">
          <w:rPr>
            <w:noProof/>
          </w:rPr>
          <w:instrText xml:space="preserve"> PAGEREF _Toc105774193 \h </w:instrText>
        </w:r>
        <w:r>
          <w:rPr>
            <w:noProof/>
          </w:rPr>
        </w:r>
        <w:r>
          <w:rPr>
            <w:noProof/>
          </w:rPr>
          <w:fldChar w:fldCharType="separate"/>
        </w:r>
        <w:r w:rsidR="006A6026">
          <w:rPr>
            <w:noProof/>
          </w:rPr>
          <w:t>18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94"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_Toc105774194 \h </w:instrText>
        </w:r>
        <w:r>
          <w:rPr>
            <w:noProof/>
          </w:rPr>
        </w:r>
        <w:r>
          <w:rPr>
            <w:noProof/>
          </w:rPr>
          <w:fldChar w:fldCharType="separate"/>
        </w:r>
        <w:r w:rsidR="006A6026">
          <w:rPr>
            <w:noProof/>
          </w:rPr>
          <w:t>18</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95" w:history="1">
        <w:r w:rsidR="006A6026" w:rsidRPr="00A74257">
          <w:rPr>
            <w:rStyle w:val="a7"/>
            <w:noProof/>
          </w:rPr>
          <w:t>Fields</w:t>
        </w:r>
        <w:r w:rsidR="006A6026">
          <w:rPr>
            <w:noProof/>
          </w:rPr>
          <w:tab/>
        </w:r>
        <w:r>
          <w:rPr>
            <w:noProof/>
          </w:rPr>
          <w:fldChar w:fldCharType="begin"/>
        </w:r>
        <w:r w:rsidR="006A6026">
          <w:rPr>
            <w:noProof/>
          </w:rPr>
          <w:instrText xml:space="preserve"> PAGEREF _Toc105774195 \h </w:instrText>
        </w:r>
        <w:r>
          <w:rPr>
            <w:noProof/>
          </w:rPr>
        </w:r>
        <w:r>
          <w:rPr>
            <w:noProof/>
          </w:rPr>
          <w:fldChar w:fldCharType="separate"/>
        </w:r>
        <w:r w:rsidR="006A6026">
          <w:rPr>
            <w:noProof/>
          </w:rPr>
          <w:t>18</w:t>
        </w:r>
        <w:r>
          <w:rPr>
            <w:noProof/>
          </w:rPr>
          <w:fldChar w:fldCharType="end"/>
        </w:r>
      </w:hyperlink>
    </w:p>
    <w:p w:rsidR="006A6026" w:rsidRDefault="000B0123">
      <w:pPr>
        <w:pStyle w:val="20"/>
        <w:tabs>
          <w:tab w:val="right" w:leader="dot" w:pos="8296"/>
        </w:tabs>
        <w:rPr>
          <w:rFonts w:asciiTheme="minorHAnsi" w:eastAsiaTheme="minorEastAsia" w:hAnsiTheme="minorHAnsi" w:cstheme="minorBidi"/>
          <w:noProof/>
          <w:szCs w:val="22"/>
        </w:rPr>
      </w:pPr>
      <w:hyperlink w:anchor="_Toc105774196" w:history="1">
        <w:r w:rsidR="006A6026" w:rsidRPr="00A74257">
          <w:rPr>
            <w:rStyle w:val="a7"/>
            <w:noProof/>
          </w:rPr>
          <w:t>SleepStatusType</w:t>
        </w:r>
        <w:r w:rsidR="006A6026">
          <w:rPr>
            <w:noProof/>
          </w:rPr>
          <w:tab/>
        </w:r>
        <w:r>
          <w:rPr>
            <w:noProof/>
          </w:rPr>
          <w:fldChar w:fldCharType="begin"/>
        </w:r>
        <w:r w:rsidR="006A6026">
          <w:rPr>
            <w:noProof/>
          </w:rPr>
          <w:instrText xml:space="preserve"> PAGEREF _Toc105774196 \h </w:instrText>
        </w:r>
        <w:r>
          <w:rPr>
            <w:noProof/>
          </w:rPr>
        </w:r>
        <w:r>
          <w:rPr>
            <w:noProof/>
          </w:rPr>
          <w:fldChar w:fldCharType="separate"/>
        </w:r>
        <w:r w:rsidR="006A6026">
          <w:rPr>
            <w:noProof/>
          </w:rPr>
          <w:t>22</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97" w:history="1">
        <w:r w:rsidR="006A6026" w:rsidRPr="00A74257">
          <w:rPr>
            <w:rStyle w:val="a7"/>
            <w:noProof/>
          </w:rPr>
          <w:t>Description</w:t>
        </w:r>
        <w:r w:rsidR="006A6026">
          <w:rPr>
            <w:noProof/>
          </w:rPr>
          <w:tab/>
        </w:r>
        <w:r>
          <w:rPr>
            <w:noProof/>
          </w:rPr>
          <w:fldChar w:fldCharType="begin"/>
        </w:r>
        <w:r w:rsidR="006A6026">
          <w:rPr>
            <w:noProof/>
          </w:rPr>
          <w:instrText xml:space="preserve"> PAGEREF _Toc105774197 \h </w:instrText>
        </w:r>
        <w:r>
          <w:rPr>
            <w:noProof/>
          </w:rPr>
        </w:r>
        <w:r>
          <w:rPr>
            <w:noProof/>
          </w:rPr>
          <w:fldChar w:fldCharType="separate"/>
        </w:r>
        <w:r w:rsidR="006A6026">
          <w:rPr>
            <w:noProof/>
          </w:rPr>
          <w:t>22</w:t>
        </w:r>
        <w:r>
          <w:rPr>
            <w:noProof/>
          </w:rPr>
          <w:fldChar w:fldCharType="end"/>
        </w:r>
      </w:hyperlink>
    </w:p>
    <w:p w:rsidR="006A6026" w:rsidRDefault="000B0123">
      <w:pPr>
        <w:pStyle w:val="30"/>
        <w:tabs>
          <w:tab w:val="right" w:leader="dot" w:pos="8296"/>
        </w:tabs>
        <w:rPr>
          <w:rFonts w:asciiTheme="minorHAnsi" w:eastAsiaTheme="minorEastAsia" w:hAnsiTheme="minorHAnsi" w:cstheme="minorBidi"/>
          <w:noProof/>
          <w:szCs w:val="22"/>
        </w:rPr>
      </w:pPr>
      <w:hyperlink w:anchor="_Toc105774198" w:history="1">
        <w:r w:rsidR="006A6026" w:rsidRPr="00A74257">
          <w:rPr>
            <w:rStyle w:val="a7"/>
            <w:noProof/>
          </w:rPr>
          <w:t>Fields</w:t>
        </w:r>
        <w:r w:rsidR="006A6026">
          <w:rPr>
            <w:noProof/>
          </w:rPr>
          <w:tab/>
        </w:r>
        <w:r>
          <w:rPr>
            <w:noProof/>
          </w:rPr>
          <w:fldChar w:fldCharType="begin"/>
        </w:r>
        <w:r w:rsidR="006A6026">
          <w:rPr>
            <w:noProof/>
          </w:rPr>
          <w:instrText xml:space="preserve"> PAGEREF _Toc105774198 \h </w:instrText>
        </w:r>
        <w:r>
          <w:rPr>
            <w:noProof/>
          </w:rPr>
        </w:r>
        <w:r>
          <w:rPr>
            <w:noProof/>
          </w:rPr>
          <w:fldChar w:fldCharType="separate"/>
        </w:r>
        <w:r w:rsidR="006A6026">
          <w:rPr>
            <w:noProof/>
          </w:rPr>
          <w:t>22</w:t>
        </w:r>
        <w:r>
          <w:rPr>
            <w:noProof/>
          </w:rPr>
          <w:fldChar w:fldCharType="end"/>
        </w:r>
      </w:hyperlink>
    </w:p>
    <w:p w:rsidR="00B93D31" w:rsidRDefault="000B0123">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105774106"/>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1613"/>
      <w:bookmarkStart w:id="9" w:name="_Toc105774107"/>
      <w:r>
        <w:t>Function and Purpose</w:t>
      </w:r>
      <w:bookmarkEnd w:id="8"/>
      <w:bookmarkEnd w:id="9"/>
    </w:p>
    <w:p w:rsidR="00B93D31" w:rsidRDefault="00DD4980">
      <w:r>
        <w:rPr>
          <w:rFonts w:hint="eastAsia"/>
        </w:rPr>
        <w:t>Device</w:t>
      </w:r>
      <w:r w:rsidR="0024635C">
        <w:t> SDK,launched by Sleepace, is a software development kit for fast Internet APP development on</w:t>
      </w:r>
      <w:r w:rsidR="0024635C">
        <w:rPr>
          <w:rFonts w:hint="eastAsia"/>
        </w:rPr>
        <w:t xml:space="preserve"> android </w:t>
      </w:r>
      <w:r w:rsidR="0024635C">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774108"/>
      <w:r>
        <w:rPr>
          <w:rFonts w:ascii="微软雅黑" w:eastAsia="微软雅黑" w:hAnsi="微软雅黑" w:cs="微软雅黑" w:hint="default"/>
        </w:rPr>
        <w:t>Integration</w:t>
      </w:r>
      <w:bookmarkEnd w:id="10"/>
      <w:bookmarkEnd w:id="11"/>
    </w:p>
    <w:p w:rsidR="00B93D31" w:rsidRDefault="0024635C">
      <w:pPr>
        <w:pStyle w:val="2"/>
      </w:pPr>
      <w:bookmarkStart w:id="12" w:name="_Toc105774109"/>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4F2502">
            <w:pPr>
              <w:jc w:val="left"/>
              <w:rPr>
                <w:rFonts w:ascii="Consolas" w:hAnsi="Consolas"/>
                <w:color w:val="000000"/>
                <w:sz w:val="20"/>
                <w:highlight w:val="white"/>
              </w:rPr>
            </w:pPr>
            <w:r>
              <w:rPr>
                <w:rFonts w:ascii="Consolas" w:hAnsi="Consolas" w:hint="eastAsia"/>
                <w:color w:val="000000"/>
                <w:sz w:val="20"/>
              </w:rPr>
              <w:t>z400t</w:t>
            </w:r>
            <w:r w:rsidR="004503EB">
              <w:rPr>
                <w:rFonts w:ascii="Consolas" w:hAnsi="Consolas" w:hint="eastAsia"/>
                <w:color w:val="000000"/>
                <w:sz w:val="20"/>
              </w:rPr>
              <w:t>sdk</w:t>
            </w:r>
            <w:r w:rsidR="0024635C">
              <w:rPr>
                <w:rFonts w:ascii="Consolas" w:hAnsi="Consolas" w:hint="eastAsia"/>
                <w:color w:val="000000"/>
                <w:sz w:val="20"/>
                <w:highlight w:val="white"/>
              </w:rPr>
              <w:t>.jar</w:t>
            </w:r>
          </w:p>
        </w:tc>
        <w:tc>
          <w:tcPr>
            <w:tcW w:w="4261" w:type="dxa"/>
            <w:shd w:val="clear" w:color="auto" w:fill="auto"/>
          </w:tcPr>
          <w:p w:rsidR="00B93D31" w:rsidRDefault="004F2502">
            <w:pPr>
              <w:jc w:val="left"/>
              <w:rPr>
                <w:rFonts w:ascii="Consolas" w:hAnsi="Consolas"/>
                <w:color w:val="000000"/>
                <w:sz w:val="20"/>
                <w:highlight w:val="white"/>
              </w:rPr>
            </w:pPr>
            <w:r>
              <w:rPr>
                <w:rFonts w:ascii="Consolas" w:hAnsi="Consolas" w:hint="eastAsia"/>
                <w:color w:val="000000"/>
                <w:sz w:val="20"/>
                <w:highlight w:val="white"/>
              </w:rPr>
              <w:t>Z400T</w:t>
            </w:r>
            <w:r w:rsidR="00332EED">
              <w:rPr>
                <w:rFonts w:ascii="Consolas" w:hAnsi="Consolas" w:hint="eastAsia"/>
                <w:color w:val="000000"/>
                <w:sz w:val="20"/>
                <w:highlight w:val="white"/>
              </w:rPr>
              <w:t xml:space="preserve"> sdk library</w:t>
            </w:r>
          </w:p>
        </w:tc>
      </w:tr>
      <w:tr w:rsidR="00B93D31">
        <w:tc>
          <w:tcPr>
            <w:tcW w:w="4261" w:type="dxa"/>
            <w:shd w:val="clear" w:color="auto" w:fill="auto"/>
          </w:tcPr>
          <w:p w:rsidR="00B93D31" w:rsidRDefault="004F2502">
            <w:pPr>
              <w:jc w:val="left"/>
              <w:rPr>
                <w:rFonts w:ascii="Consolas" w:hAnsi="Consolas"/>
                <w:color w:val="000000"/>
                <w:sz w:val="20"/>
                <w:highlight w:val="white"/>
              </w:rPr>
            </w:pPr>
            <w:r>
              <w:rPr>
                <w:rFonts w:ascii="Consolas" w:hAnsi="Consolas" w:hint="eastAsia"/>
                <w:color w:val="000000"/>
                <w:sz w:val="20"/>
                <w:highlight w:val="white"/>
              </w:rPr>
              <w:t>libz400t</w:t>
            </w:r>
            <w:r w:rsidR="0024635C">
              <w:rPr>
                <w:rFonts w:ascii="Consolas" w:hAnsi="Consolas" w:hint="eastAsia"/>
                <w:color w:val="000000"/>
                <w:sz w:val="20"/>
                <w:highlight w:val="white"/>
              </w:rPr>
              <w:t>.so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3" w:name="_Toc105774110"/>
      <w:r>
        <w:rPr>
          <w:rFonts w:ascii="微软雅黑" w:eastAsia="微软雅黑" w:hAnsi="微软雅黑" w:cs="微软雅黑"/>
        </w:rPr>
        <w:lastRenderedPageBreak/>
        <w:t>API</w:t>
      </w:r>
      <w:bookmarkEnd w:id="13"/>
    </w:p>
    <w:p w:rsidR="00B93D31" w:rsidRDefault="0024635C">
      <w:pPr>
        <w:pStyle w:val="2"/>
        <w:rPr>
          <w:rFonts w:ascii="微软雅黑" w:eastAsia="微软雅黑" w:hAnsi="微软雅黑" w:cs="微软雅黑"/>
        </w:rPr>
      </w:pPr>
      <w:bookmarkStart w:id="14" w:name="_Toc105774111"/>
      <w:r>
        <w:rPr>
          <w:rFonts w:ascii="微软雅黑" w:eastAsia="微软雅黑" w:hAnsi="微软雅黑" w:cs="微软雅黑" w:hint="eastAsia"/>
        </w:rPr>
        <w:t>1.API initialization</w:t>
      </w:r>
      <w:bookmarkEnd w:id="14"/>
    </w:p>
    <w:p w:rsidR="00B93D31" w:rsidRDefault="000C7F47">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Z400T</w:t>
      </w:r>
      <w:r w:rsidR="0024635C">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5" w:name="_Toc19763"/>
      <w:bookmarkStart w:id="16" w:name="_Toc105774112"/>
      <w:r>
        <w:t>Description</w:t>
      </w:r>
      <w:bookmarkEnd w:id="15"/>
      <w:bookmarkEnd w:id="16"/>
    </w:p>
    <w:p w:rsidR="00B93D31" w:rsidRDefault="007F0319">
      <w:pPr>
        <w:ind w:firstLine="420"/>
      </w:pPr>
      <w:r>
        <w:rPr>
          <w:rFonts w:ascii="Consolas" w:hAnsi="Consolas" w:hint="eastAsia"/>
          <w:color w:val="000000"/>
          <w:sz w:val="20"/>
          <w:highlight w:val="white"/>
          <w:shd w:val="clear" w:color="FFFFFF" w:fill="D9D9D9"/>
        </w:rPr>
        <w:t>Z400T</w:t>
      </w:r>
      <w:r>
        <w:rPr>
          <w:rFonts w:ascii="Consolas" w:eastAsia="Consolas" w:hAnsi="Consolas" w:hint="eastAsia"/>
          <w:color w:val="000000"/>
          <w:sz w:val="20"/>
          <w:highlight w:val="white"/>
          <w:shd w:val="clear" w:color="FFFFFF" w:fill="D9D9D9"/>
        </w:rPr>
        <w:t>Helper</w:t>
      </w:r>
      <w:r>
        <w:rPr>
          <w:rFonts w:ascii="微软雅黑" w:eastAsia="微软雅黑" w:hAnsi="微软雅黑" w:cs="微软雅黑" w:hint="eastAsia"/>
        </w:rPr>
        <w:t xml:space="preserve"> </w:t>
      </w:r>
      <w:r w:rsidR="0024635C">
        <w:rPr>
          <w:rFonts w:ascii="微软雅黑" w:eastAsia="微软雅黑" w:hAnsi="微软雅黑" w:cs="微软雅黑" w:hint="eastAsia"/>
        </w:rPr>
        <w:t xml:space="preserve">Initialization </w:t>
      </w:r>
    </w:p>
    <w:p w:rsidR="00B93D31" w:rsidRDefault="0024635C">
      <w:pPr>
        <w:pStyle w:val="3"/>
        <w:rPr>
          <w:rFonts w:hint="default"/>
        </w:rPr>
      </w:pPr>
      <w:bookmarkStart w:id="17" w:name="_Toc105774113"/>
      <w:r>
        <w:t>Parameters</w:t>
      </w:r>
      <w:bookmarkEnd w:id="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18" w:name="_Toc27572"/>
      <w:bookmarkStart w:id="19" w:name="_Toc105774114"/>
      <w:r>
        <w:rPr>
          <w:rFonts w:ascii="微软雅黑" w:eastAsia="微软雅黑" w:hAnsi="微软雅黑" w:cs="微软雅黑" w:hint="eastAsia"/>
        </w:rPr>
        <w:t>Connnect Device</w:t>
      </w:r>
      <w:bookmarkEnd w:id="18"/>
      <w:bookmarkEnd w:id="19"/>
    </w:p>
    <w:p w:rsidR="00B93D31" w:rsidRPr="00957790" w:rsidRDefault="00B420D2" w:rsidP="00957790">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DeviceType </w:t>
      </w:r>
      <w:r>
        <w:rPr>
          <w:rFonts w:ascii="Consolas" w:eastAsia="Consolas" w:hAnsi="Consolas" w:hint="eastAsia"/>
          <w:color w:val="6A3E3E"/>
          <w:sz w:val="20"/>
          <w:highlight w:val="white"/>
        </w:rPr>
        <w:t>deviceType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0" w:name="_Toc105774115"/>
      <w:r>
        <w:t>Description</w:t>
      </w:r>
      <w:bookmarkEnd w:id="20"/>
    </w:p>
    <w:p w:rsidR="00B93D31" w:rsidRDefault="0024635C">
      <w:pPr>
        <w:ind w:firstLine="420"/>
      </w:pPr>
      <w:r>
        <w:rPr>
          <w:rFonts w:hint="eastAsia"/>
        </w:rPr>
        <w:t>Connect Pillow and setting userId</w:t>
      </w:r>
    </w:p>
    <w:p w:rsidR="00B93D31" w:rsidRDefault="0024635C">
      <w:pPr>
        <w:pStyle w:val="3"/>
        <w:rPr>
          <w:rFonts w:hint="default"/>
        </w:rPr>
      </w:pPr>
      <w:bookmarkStart w:id="21" w:name="_Toc105774116"/>
      <w:r>
        <w:t>Parameters</w:t>
      </w:r>
      <w:bookmarkEnd w:id="21"/>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w:t>
            </w:r>
            <w:r w:rsidR="007F3C42">
              <w:rPr>
                <w:rFonts w:ascii="Consolas" w:hAnsi="Consolas" w:hint="eastAsia"/>
                <w:color w:val="000000"/>
                <w:sz w:val="20"/>
                <w:highlight w:val="white"/>
                <w:shd w:val="clear" w:color="FFFFFF" w:fill="D9D9D9"/>
              </w:rPr>
              <w:t>Type</w:t>
            </w:r>
          </w:p>
        </w:tc>
        <w:tc>
          <w:tcPr>
            <w:tcW w:w="3409" w:type="dxa"/>
            <w:shd w:val="clear" w:color="auto" w:fill="auto"/>
          </w:tcPr>
          <w:p w:rsidR="00B93D31" w:rsidRDefault="007F3C4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enum</w:t>
            </w:r>
          </w:p>
        </w:tc>
        <w:tc>
          <w:tcPr>
            <w:tcW w:w="3333" w:type="dxa"/>
            <w:shd w:val="clear" w:color="auto" w:fill="auto"/>
          </w:tcPr>
          <w:p w:rsidR="00B93D31" w:rsidRDefault="005C0796">
            <w:pPr>
              <w:rPr>
                <w:rFonts w:ascii="Consolas" w:hAnsi="Consolas"/>
                <w:color w:val="000000"/>
                <w:sz w:val="20"/>
                <w:highlight w:val="white"/>
                <w:shd w:val="clear" w:color="FFFFFF" w:fill="D9D9D9"/>
              </w:rPr>
            </w:pPr>
            <w:r>
              <w:rPr>
                <w:rFonts w:ascii="Consolas" w:hAnsi="Consolas" w:cs="Consolas"/>
                <w:b/>
                <w:bCs/>
                <w:i/>
                <w:iCs/>
                <w:color w:val="0000C0"/>
                <w:kern w:val="0"/>
                <w:sz w:val="24"/>
              </w:rPr>
              <w:t>DEVICE_TYPE_Z400T_2</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0B012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1C1C95" w:rsidRDefault="000D011D" w:rsidP="001C1C95">
      <w:pPr>
        <w:pStyle w:val="2"/>
        <w:numPr>
          <w:ilvl w:val="0"/>
          <w:numId w:val="2"/>
        </w:numPr>
        <w:spacing w:before="260" w:after="260"/>
        <w:rPr>
          <w:rFonts w:ascii="微软雅黑" w:eastAsia="微软雅黑" w:hAnsi="微软雅黑" w:cs="微软雅黑"/>
        </w:rPr>
      </w:pPr>
      <w:bookmarkStart w:id="22" w:name="_Toc105774117"/>
      <w:bookmarkStart w:id="23" w:name="_Toc9946"/>
      <w:r>
        <w:rPr>
          <w:rFonts w:ascii="微软雅黑" w:eastAsia="微软雅黑" w:hAnsi="微软雅黑" w:cs="微软雅黑" w:hint="eastAsia"/>
        </w:rPr>
        <w:t>A</w:t>
      </w:r>
      <w:r w:rsidRPr="000D011D">
        <w:rPr>
          <w:rFonts w:ascii="微软雅黑" w:eastAsia="微软雅黑" w:hAnsi="微软雅黑" w:cs="微软雅黑"/>
        </w:rPr>
        <w:t>dd device Blueto</w:t>
      </w:r>
      <w:r>
        <w:rPr>
          <w:rFonts w:ascii="微软雅黑" w:eastAsia="微软雅黑" w:hAnsi="微软雅黑" w:cs="微软雅黑"/>
        </w:rPr>
        <w:t>oth connection status</w:t>
      </w:r>
      <w:r>
        <w:rPr>
          <w:rFonts w:ascii="微软雅黑" w:eastAsia="微软雅黑" w:hAnsi="微软雅黑" w:cs="微软雅黑" w:hint="eastAsia"/>
        </w:rPr>
        <w:t xml:space="preserve"> callback</w:t>
      </w:r>
      <w:bookmarkEnd w:id="22"/>
    </w:p>
    <w:p w:rsidR="001C1C95" w:rsidRPr="00E56495" w:rsidRDefault="001C1C95" w:rsidP="001C1C9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addConnectionStateCallback(IConnectionStateCallback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p>
    <w:p w:rsidR="001C1C95" w:rsidRDefault="00A5088D" w:rsidP="001C1C95">
      <w:pPr>
        <w:pStyle w:val="3"/>
        <w:rPr>
          <w:rFonts w:hint="default"/>
        </w:rPr>
      </w:pPr>
      <w:bookmarkStart w:id="24" w:name="_Toc105774118"/>
      <w:r>
        <w:t>Description</w:t>
      </w:r>
      <w:bookmarkEnd w:id="24"/>
    </w:p>
    <w:p w:rsidR="001C1C95" w:rsidRDefault="00D90BDB" w:rsidP="001C1C95">
      <w:pPr>
        <w:ind w:firstLine="420"/>
      </w:pPr>
      <w:r w:rsidRPr="00D90BDB">
        <w:t>Used to add device Bluetooth connection status</w:t>
      </w:r>
      <w:r>
        <w:rPr>
          <w:rFonts w:hint="eastAsia"/>
        </w:rPr>
        <w:t xml:space="preserve"> callback</w:t>
      </w:r>
    </w:p>
    <w:p w:rsidR="001C1C95" w:rsidRDefault="008E03E4" w:rsidP="001C1C95">
      <w:pPr>
        <w:pStyle w:val="3"/>
        <w:rPr>
          <w:rFonts w:hint="default"/>
        </w:rPr>
      </w:pPr>
      <w:bookmarkStart w:id="25" w:name="_Toc105774119"/>
      <w:r>
        <w:t>Parameters</w:t>
      </w:r>
      <w:bookmarkEnd w:id="2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3544"/>
        <w:gridCol w:w="2835"/>
      </w:tblGrid>
      <w:tr w:rsidR="00D00050" w:rsidTr="00D00050">
        <w:tc>
          <w:tcPr>
            <w:tcW w:w="2093" w:type="dxa"/>
            <w:shd w:val="clear" w:color="auto" w:fill="auto"/>
          </w:tcPr>
          <w:p w:rsidR="00D00050" w:rsidRDefault="00D00050"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D00050" w:rsidRDefault="00D00050"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35" w:type="dxa"/>
            <w:shd w:val="clear" w:color="auto" w:fill="auto"/>
          </w:tcPr>
          <w:p w:rsidR="00D00050" w:rsidRDefault="00D00050"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C1C95" w:rsidRPr="0006275F" w:rsidTr="00D00050">
        <w:tblPrEx>
          <w:tblLook w:val="0000"/>
        </w:tblPrEx>
        <w:tc>
          <w:tcPr>
            <w:tcW w:w="2093" w:type="dxa"/>
          </w:tcPr>
          <w:p w:rsidR="001C1C95" w:rsidRPr="0006275F" w:rsidRDefault="001C1C95" w:rsidP="008E59FA">
            <w:pPr>
              <w:jc w:val="left"/>
              <w:rPr>
                <w:rFonts w:ascii="Consolas" w:hAnsi="Consolas"/>
                <w:color w:val="000000"/>
                <w:sz w:val="20"/>
                <w:highlight w:val="white"/>
              </w:rPr>
            </w:pPr>
            <w:r>
              <w:rPr>
                <w:rFonts w:ascii="Consolas" w:hAnsi="Consolas" w:cs="Consolas"/>
                <w:color w:val="6A3E3E"/>
                <w:kern w:val="0"/>
                <w:sz w:val="24"/>
              </w:rPr>
              <w:t>stateCallback</w:t>
            </w:r>
          </w:p>
        </w:tc>
        <w:tc>
          <w:tcPr>
            <w:tcW w:w="3544" w:type="dxa"/>
          </w:tcPr>
          <w:p w:rsidR="001C1C95" w:rsidRPr="0006275F" w:rsidRDefault="001C1C95" w:rsidP="008E59FA">
            <w:pPr>
              <w:jc w:val="left"/>
              <w:rPr>
                <w:rFonts w:ascii="Consolas" w:hAnsi="Consolas"/>
                <w:color w:val="000000"/>
                <w:sz w:val="20"/>
                <w:highlight w:val="white"/>
              </w:rPr>
            </w:pPr>
            <w:r>
              <w:rPr>
                <w:rFonts w:ascii="Consolas" w:hAnsi="Consolas" w:cs="Consolas"/>
                <w:color w:val="000000"/>
                <w:kern w:val="0"/>
                <w:sz w:val="24"/>
              </w:rPr>
              <w:t>IConnectionStateCallback</w:t>
            </w:r>
          </w:p>
        </w:tc>
        <w:tc>
          <w:tcPr>
            <w:tcW w:w="2835" w:type="dxa"/>
          </w:tcPr>
          <w:p w:rsidR="001C1C95" w:rsidRPr="0006275F" w:rsidRDefault="004D1EC2" w:rsidP="008E59FA">
            <w:pPr>
              <w:jc w:val="left"/>
              <w:rPr>
                <w:rFonts w:ascii="Consolas" w:hAnsi="Consolas"/>
                <w:color w:val="000000"/>
                <w:sz w:val="20"/>
                <w:highlight w:val="white"/>
              </w:rPr>
            </w:pPr>
            <w:r>
              <w:rPr>
                <w:rFonts w:ascii="Consolas" w:hAnsi="Consolas" w:cs="Consolas" w:hint="eastAsia"/>
                <w:sz w:val="20"/>
                <w:szCs w:val="20"/>
              </w:rPr>
              <w:t>Callback function</w:t>
            </w:r>
          </w:p>
        </w:tc>
      </w:tr>
    </w:tbl>
    <w:p w:rsidR="001C1C95" w:rsidRPr="00557F29" w:rsidRDefault="00557F29" w:rsidP="00557F29">
      <w:pPr>
        <w:pStyle w:val="2"/>
        <w:numPr>
          <w:ilvl w:val="0"/>
          <w:numId w:val="2"/>
        </w:numPr>
        <w:spacing w:before="260" w:after="260"/>
        <w:rPr>
          <w:rFonts w:ascii="微软雅黑" w:eastAsia="微软雅黑" w:hAnsi="微软雅黑" w:cs="微软雅黑"/>
        </w:rPr>
      </w:pPr>
      <w:bookmarkStart w:id="26" w:name="_Toc105774120"/>
      <w:r>
        <w:rPr>
          <w:rFonts w:ascii="微软雅黑" w:eastAsia="微软雅黑" w:hAnsi="微软雅黑" w:cs="微软雅黑" w:hint="eastAsia"/>
        </w:rPr>
        <w:t xml:space="preserve">Remove </w:t>
      </w:r>
      <w:r w:rsidRPr="000D011D">
        <w:rPr>
          <w:rFonts w:ascii="微软雅黑" w:eastAsia="微软雅黑" w:hAnsi="微软雅黑" w:cs="微软雅黑"/>
        </w:rPr>
        <w:t>device Blueto</w:t>
      </w:r>
      <w:r>
        <w:rPr>
          <w:rFonts w:ascii="微软雅黑" w:eastAsia="微软雅黑" w:hAnsi="微软雅黑" w:cs="微软雅黑"/>
        </w:rPr>
        <w:t>oth connection status</w:t>
      </w:r>
      <w:r>
        <w:rPr>
          <w:rFonts w:ascii="微软雅黑" w:eastAsia="微软雅黑" w:hAnsi="微软雅黑" w:cs="微软雅黑" w:hint="eastAsia"/>
        </w:rPr>
        <w:t xml:space="preserve"> callback</w:t>
      </w:r>
      <w:bookmarkEnd w:id="26"/>
    </w:p>
    <w:p w:rsidR="001C1C95" w:rsidRPr="00E56495" w:rsidRDefault="001C1C95" w:rsidP="001C1C9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ascii="Consolas" w:hAnsi="Consolas" w:cs="Consolas" w:hint="eastAsia"/>
          <w:color w:val="000000"/>
          <w:kern w:val="0"/>
          <w:sz w:val="24"/>
        </w:rPr>
        <w:t>remove</w:t>
      </w:r>
      <w:r>
        <w:rPr>
          <w:rFonts w:ascii="Consolas" w:hAnsi="Consolas" w:cs="Consolas"/>
          <w:color w:val="000000"/>
          <w:kern w:val="0"/>
          <w:sz w:val="24"/>
        </w:rPr>
        <w:t xml:space="preserve">ConnectionStateCallback(IConnectionStateCallback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p>
    <w:p w:rsidR="00125426" w:rsidRDefault="00125426" w:rsidP="00125426">
      <w:pPr>
        <w:pStyle w:val="3"/>
        <w:rPr>
          <w:rFonts w:hint="default"/>
        </w:rPr>
      </w:pPr>
      <w:bookmarkStart w:id="27" w:name="_Toc105774121"/>
      <w:r>
        <w:t>Description</w:t>
      </w:r>
      <w:bookmarkEnd w:id="27"/>
    </w:p>
    <w:p w:rsidR="001C1C95" w:rsidRDefault="006C2DE2" w:rsidP="001C1C95">
      <w:pPr>
        <w:ind w:firstLine="420"/>
      </w:pPr>
      <w:r w:rsidRPr="006C2DE2">
        <w:t>Used to delete device Bluetooth connection status</w:t>
      </w:r>
      <w:r>
        <w:rPr>
          <w:rFonts w:hint="eastAsia"/>
        </w:rPr>
        <w:t xml:space="preserve"> callback</w:t>
      </w:r>
    </w:p>
    <w:p w:rsidR="001C1C95" w:rsidRDefault="001578A3" w:rsidP="001C1C95">
      <w:pPr>
        <w:pStyle w:val="3"/>
        <w:rPr>
          <w:rFonts w:hint="default"/>
        </w:rPr>
      </w:pPr>
      <w:bookmarkStart w:id="28" w:name="_Toc105774122"/>
      <w:r>
        <w:t>Parameters</w:t>
      </w:r>
      <w:bookmarkEnd w:id="2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3544"/>
        <w:gridCol w:w="2835"/>
      </w:tblGrid>
      <w:tr w:rsidR="009836EB" w:rsidTr="00715DD2">
        <w:tc>
          <w:tcPr>
            <w:tcW w:w="2093" w:type="dxa"/>
            <w:shd w:val="clear" w:color="auto" w:fill="auto"/>
          </w:tcPr>
          <w:p w:rsidR="009836EB" w:rsidRDefault="009836EB"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544" w:type="dxa"/>
            <w:shd w:val="clear" w:color="auto" w:fill="auto"/>
          </w:tcPr>
          <w:p w:rsidR="009836EB" w:rsidRDefault="009836EB"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35" w:type="dxa"/>
            <w:shd w:val="clear" w:color="auto" w:fill="auto"/>
          </w:tcPr>
          <w:p w:rsidR="009836EB" w:rsidRDefault="009836EB"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C1C95" w:rsidRPr="0006275F" w:rsidTr="00715DD2">
        <w:tblPrEx>
          <w:tblLook w:val="0000"/>
        </w:tblPrEx>
        <w:tc>
          <w:tcPr>
            <w:tcW w:w="2093" w:type="dxa"/>
          </w:tcPr>
          <w:p w:rsidR="001C1C95" w:rsidRPr="0006275F" w:rsidRDefault="001C1C95" w:rsidP="008E59FA">
            <w:pPr>
              <w:jc w:val="left"/>
              <w:rPr>
                <w:rFonts w:ascii="Consolas" w:hAnsi="Consolas"/>
                <w:color w:val="000000"/>
                <w:sz w:val="20"/>
                <w:highlight w:val="white"/>
              </w:rPr>
            </w:pPr>
            <w:r>
              <w:rPr>
                <w:rFonts w:ascii="Consolas" w:hAnsi="Consolas" w:cs="Consolas"/>
                <w:color w:val="6A3E3E"/>
                <w:kern w:val="0"/>
                <w:sz w:val="24"/>
              </w:rPr>
              <w:t>stateCallback</w:t>
            </w:r>
          </w:p>
        </w:tc>
        <w:tc>
          <w:tcPr>
            <w:tcW w:w="3544" w:type="dxa"/>
          </w:tcPr>
          <w:p w:rsidR="001C1C95" w:rsidRPr="0006275F" w:rsidRDefault="001C1C95" w:rsidP="008E59FA">
            <w:pPr>
              <w:jc w:val="left"/>
              <w:rPr>
                <w:rFonts w:ascii="Consolas" w:hAnsi="Consolas"/>
                <w:color w:val="000000"/>
                <w:sz w:val="20"/>
                <w:highlight w:val="white"/>
              </w:rPr>
            </w:pPr>
            <w:r>
              <w:rPr>
                <w:rFonts w:ascii="Consolas" w:hAnsi="Consolas" w:cs="Consolas"/>
                <w:color w:val="000000"/>
                <w:kern w:val="0"/>
                <w:sz w:val="24"/>
              </w:rPr>
              <w:t>IConnectionStateCallback</w:t>
            </w:r>
          </w:p>
        </w:tc>
        <w:tc>
          <w:tcPr>
            <w:tcW w:w="2835" w:type="dxa"/>
          </w:tcPr>
          <w:p w:rsidR="001C1C95" w:rsidRPr="0006275F" w:rsidRDefault="001B46AB" w:rsidP="008E59FA">
            <w:pPr>
              <w:jc w:val="left"/>
              <w:rPr>
                <w:rFonts w:ascii="Consolas" w:hAnsi="Consolas"/>
                <w:color w:val="000000"/>
                <w:sz w:val="20"/>
                <w:highlight w:val="white"/>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29" w:name="_Toc105774123"/>
      <w:r>
        <w:rPr>
          <w:rFonts w:ascii="微软雅黑" w:eastAsia="微软雅黑" w:hAnsi="微软雅黑" w:cs="微软雅黑" w:hint="eastAsia"/>
        </w:rPr>
        <w:lastRenderedPageBreak/>
        <w:t>Get Battery</w:t>
      </w:r>
      <w:bookmarkEnd w:id="23"/>
      <w:bookmarkEnd w:id="29"/>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30" w:name="_Toc105774124"/>
      <w:r>
        <w:t>Description</w:t>
      </w:r>
      <w:bookmarkEnd w:id="30"/>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31" w:name="_Toc105774125"/>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B0123">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32" w:name="_Toc12970"/>
      <w:bookmarkStart w:id="33" w:name="_Toc105774126"/>
      <w:r>
        <w:rPr>
          <w:rFonts w:ascii="微软雅黑" w:eastAsia="微软雅黑" w:hAnsi="微软雅黑" w:cs="微软雅黑" w:hint="eastAsia"/>
        </w:rPr>
        <w:t>Get Device Version</w:t>
      </w:r>
      <w:bookmarkEnd w:id="32"/>
      <w:bookmarkEnd w:id="3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4" w:name="_Toc105774127"/>
      <w:r>
        <w:t>Description</w:t>
      </w:r>
      <w:bookmarkEnd w:id="34"/>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5" w:name="_Toc105774128"/>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0B0123">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526C2D">
      <w:pPr>
        <w:pStyle w:val="2"/>
        <w:numPr>
          <w:ilvl w:val="0"/>
          <w:numId w:val="2"/>
        </w:numPr>
      </w:pPr>
      <w:bookmarkStart w:id="36" w:name="_Toc105774129"/>
      <w:r>
        <w:rPr>
          <w:rFonts w:ascii="微软雅黑" w:eastAsia="微软雅黑" w:hAnsi="微软雅黑" w:cs="微软雅黑" w:hint="eastAsia"/>
        </w:rPr>
        <w:t>Get Device Collect Status</w:t>
      </w:r>
      <w:bookmarkEnd w:id="36"/>
    </w:p>
    <w:p w:rsidR="00B93D31" w:rsidRPr="000742FA" w:rsidRDefault="00D542FF" w:rsidP="000742F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getCollectStatus(</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hyperlink w:anchor="_CollectStatus" w:history="1">
        <w:r w:rsidRPr="002E5B7A">
          <w:rPr>
            <w:rStyle w:val="a7"/>
            <w:rFonts w:ascii="Consolas" w:hAnsi="Consolas" w:cs="Consolas"/>
            <w:kern w:val="0"/>
            <w:sz w:val="24"/>
          </w:rPr>
          <w:t>CollectStatus</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r>
        <w:rPr>
          <w:rFonts w:ascii="Consolas" w:hAnsi="Consolas" w:cs="Consolas"/>
          <w:color w:val="000000"/>
          <w:kern w:val="0"/>
          <w:sz w:val="24"/>
        </w:rPr>
        <w:tab/>
      </w:r>
      <w:r>
        <w:rPr>
          <w:rFonts w:ascii="Consolas" w:hAnsi="Consolas" w:cs="Consolas"/>
          <w:color w:val="000000"/>
          <w:kern w:val="0"/>
          <w:sz w:val="24"/>
        </w:rPr>
        <w:tab/>
      </w:r>
    </w:p>
    <w:p w:rsidR="00B93D31" w:rsidRDefault="0024635C">
      <w:pPr>
        <w:pStyle w:val="3"/>
        <w:rPr>
          <w:rFonts w:hint="default"/>
        </w:rPr>
      </w:pPr>
      <w:bookmarkStart w:id="37" w:name="_Toc105774130"/>
      <w:r>
        <w:t>Description</w:t>
      </w:r>
      <w:bookmarkEnd w:id="37"/>
    </w:p>
    <w:p w:rsidR="00B93D31" w:rsidRDefault="00A01116">
      <w:pPr>
        <w:ind w:firstLine="420"/>
        <w:rPr>
          <w:rFonts w:ascii="Consolas" w:hAnsi="Consolas" w:cs="Consolas"/>
          <w:sz w:val="20"/>
          <w:szCs w:val="20"/>
        </w:rPr>
      </w:pPr>
      <w:r>
        <w:rPr>
          <w:rFonts w:ascii="Consolas" w:hAnsi="Consolas" w:cs="Consolas" w:hint="eastAsia"/>
          <w:sz w:val="20"/>
          <w:szCs w:val="20"/>
        </w:rPr>
        <w:t>get device collect status</w:t>
      </w:r>
    </w:p>
    <w:p w:rsidR="00B93D31" w:rsidRDefault="0024635C">
      <w:pPr>
        <w:pStyle w:val="3"/>
        <w:rPr>
          <w:rFonts w:hint="default"/>
        </w:rPr>
      </w:pPr>
      <w:bookmarkStart w:id="38" w:name="_Toc105774131"/>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B012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CollectStatus" w:history="1">
              <w:r w:rsidR="00694612" w:rsidRPr="002E5B7A">
                <w:rPr>
                  <w:rStyle w:val="a7"/>
                  <w:rFonts w:ascii="Consolas" w:hAnsi="Consolas" w:cs="Consolas"/>
                  <w:kern w:val="0"/>
                  <w:sz w:val="24"/>
                </w:rPr>
                <w:t>CollectStatus</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9" w:name="_Toc16943"/>
      <w:bookmarkStart w:id="40" w:name="_Toc105774132"/>
      <w:r>
        <w:rPr>
          <w:rFonts w:ascii="微软雅黑" w:eastAsia="微软雅黑" w:hAnsi="微软雅黑" w:cs="微软雅黑" w:hint="eastAsia"/>
        </w:rPr>
        <w:t>Stop Monitoring/Collecting</w:t>
      </w:r>
      <w:bookmarkEnd w:id="39"/>
      <w:bookmarkEnd w:id="4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1" w:name="_Toc105774133"/>
      <w:r>
        <w:t>Description</w:t>
      </w:r>
      <w:bookmarkEnd w:id="41"/>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42" w:name="_Toc105774134"/>
      <w:r>
        <w:t>Parameters</w:t>
      </w:r>
      <w:bookmarkEnd w:id="4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3" w:name="_Toc31526"/>
      <w:bookmarkStart w:id="44" w:name="_Toc105774135"/>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3"/>
      <w:bookmarkEnd w:id="4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&lt;</w:t>
      </w:r>
      <w:r w:rsidR="00D811A1">
        <w:rPr>
          <w:rFonts w:ascii="Consolas" w:eastAsiaTheme="minorEastAsia" w:hAnsi="Consolas" w:hint="eastAsia"/>
          <w:color w:val="000000"/>
          <w:sz w:val="20"/>
          <w:highlight w:val="white"/>
        </w:rPr>
        <w:t>Void</w:t>
      </w:r>
      <w:r>
        <w:rPr>
          <w:rFonts w:ascii="Consolas" w:eastAsia="Consolas" w:hAnsi="Consolas" w:hint="eastAsia"/>
          <w:color w:val="000000"/>
          <w:sz w:val="20"/>
          <w:highlight w:val="white"/>
        </w:rPr>
        <w:t xml:space="preserv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5" w:name="_Toc105774136"/>
      <w:r>
        <w:t>Description</w:t>
      </w:r>
      <w:bookmarkEnd w:id="45"/>
    </w:p>
    <w:p w:rsidR="00B93D31" w:rsidRDefault="00BC3DA7">
      <w:pPr>
        <w:ind w:firstLine="420"/>
        <w:rPr>
          <w:rFonts w:ascii="Consolas" w:hAnsi="Consolas" w:cs="Consolas"/>
          <w:sz w:val="20"/>
          <w:szCs w:val="20"/>
        </w:rPr>
      </w:pPr>
      <w:r w:rsidRPr="00BC3DA7">
        <w:rPr>
          <w:rFonts w:ascii="Consolas" w:hAnsi="Consolas" w:cs="Consolas"/>
          <w:sz w:val="20"/>
          <w:szCs w:val="20"/>
        </w:rPr>
        <w:t>After successfully calling this method, the equipment will report the monitoring data in real time, such as heart rate, respiration, temperature, humidity, etc. This data is received by adding a real-time data callback interface.</w:t>
      </w:r>
    </w:p>
    <w:p w:rsidR="00B93D31" w:rsidRDefault="0024635C">
      <w:pPr>
        <w:pStyle w:val="3"/>
        <w:rPr>
          <w:rFonts w:hint="default"/>
        </w:rPr>
      </w:pPr>
      <w:bookmarkStart w:id="46" w:name="_Toc105774137"/>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3C6E66" w:rsidP="001C126A">
            <w:pPr>
              <w:ind w:firstLine="420"/>
              <w:rPr>
                <w:rFonts w:ascii="Consolas" w:hAnsi="Consolas" w:cs="Consolas"/>
                <w:sz w:val="20"/>
                <w:szCs w:val="20"/>
              </w:rPr>
            </w:pPr>
            <w:r w:rsidRPr="00AF6DD7">
              <w:rPr>
                <w:rFonts w:ascii="Consolas" w:hAnsi="Consolas" w:cs="Consolas" w:hint="eastAsia"/>
                <w:sz w:val="20"/>
                <w:szCs w:val="20"/>
              </w:rPr>
              <w:t>IResultCallback</w:t>
            </w:r>
            <w:r w:rsidR="0024635C">
              <w:rPr>
                <w:rFonts w:ascii="Consolas" w:hAnsi="Consolas" w:cs="Consolas" w:hint="eastAsia"/>
                <w:sz w:val="20"/>
                <w:szCs w:val="20"/>
              </w:rPr>
              <w:t>&lt;</w:t>
            </w:r>
            <w:r w:rsidR="001C126A">
              <w:rPr>
                <w:rFonts w:ascii="Consolas" w:hAnsi="Consolas" w:cs="Consolas" w:hint="eastAsia"/>
                <w:sz w:val="20"/>
                <w:szCs w:val="20"/>
              </w:rPr>
              <w:t>Void</w:t>
            </w:r>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E16565" w:rsidRDefault="00385C69" w:rsidP="00E16565">
      <w:pPr>
        <w:pStyle w:val="2"/>
        <w:numPr>
          <w:ilvl w:val="0"/>
          <w:numId w:val="2"/>
        </w:numPr>
        <w:spacing w:before="260" w:after="260"/>
        <w:rPr>
          <w:rFonts w:ascii="微软雅黑" w:eastAsia="微软雅黑" w:hAnsi="微软雅黑" w:cs="微软雅黑"/>
        </w:rPr>
      </w:pPr>
      <w:bookmarkStart w:id="47" w:name="_Toc105774138"/>
      <w:bookmarkStart w:id="48" w:name="_Toc9388"/>
      <w:r>
        <w:rPr>
          <w:rFonts w:ascii="微软雅黑" w:eastAsia="微软雅黑" w:hAnsi="微软雅黑" w:cs="微软雅黑" w:hint="eastAsia"/>
        </w:rPr>
        <w:t>A</w:t>
      </w:r>
      <w:r w:rsidRPr="00385C69">
        <w:rPr>
          <w:rFonts w:ascii="微软雅黑" w:eastAsia="微软雅黑" w:hAnsi="微软雅黑" w:cs="微软雅黑"/>
        </w:rPr>
        <w:t>dd real-time data callback</w:t>
      </w:r>
      <w:bookmarkEnd w:id="47"/>
    </w:p>
    <w:p w:rsidR="00E16565" w:rsidRPr="0062675E" w:rsidRDefault="00E16565" w:rsidP="00E1656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addRealtimeDataCallback(IResultCallback&lt;</w:t>
      </w:r>
      <w:hyperlink w:anchor="_RealTimeData_1" w:history="1">
        <w:r w:rsidRPr="00FA7F4B">
          <w:rPr>
            <w:rStyle w:val="a7"/>
            <w:rFonts w:ascii="Consolas" w:hAnsi="Consolas" w:cs="Consolas"/>
            <w:kern w:val="0"/>
            <w:sz w:val="24"/>
          </w:rPr>
          <w:t>RealTimeData</w:t>
        </w:r>
      </w:hyperlink>
      <w:r>
        <w:rPr>
          <w:rFonts w:ascii="Consolas" w:hAnsi="Consolas" w:cs="Consolas"/>
          <w:color w:val="000000"/>
          <w:kern w:val="0"/>
          <w:sz w:val="24"/>
        </w:rPr>
        <w:t xml:space="preserve">&gt; </w:t>
      </w:r>
      <w:r>
        <w:rPr>
          <w:rFonts w:ascii="Consolas" w:hAnsi="Consolas" w:cs="Consolas"/>
          <w:color w:val="6A3E3E"/>
          <w:kern w:val="0"/>
          <w:sz w:val="24"/>
        </w:rPr>
        <w:t>callback</w:t>
      </w:r>
      <w:r>
        <w:rPr>
          <w:rFonts w:ascii="Consolas" w:hAnsi="Consolas" w:cs="Consolas"/>
          <w:color w:val="000000"/>
          <w:kern w:val="0"/>
          <w:sz w:val="24"/>
        </w:rPr>
        <w:t>)</w:t>
      </w:r>
    </w:p>
    <w:p w:rsidR="00E16565" w:rsidRDefault="005727BE" w:rsidP="00E16565">
      <w:pPr>
        <w:pStyle w:val="3"/>
        <w:rPr>
          <w:rFonts w:hint="default"/>
        </w:rPr>
      </w:pPr>
      <w:bookmarkStart w:id="49" w:name="_Toc105774139"/>
      <w:r>
        <w:lastRenderedPageBreak/>
        <w:t>Parameters</w:t>
      </w:r>
      <w:bookmarkEnd w:id="49"/>
    </w:p>
    <w:p w:rsidR="00E16565" w:rsidRDefault="00563A88" w:rsidP="00E16565">
      <w:pPr>
        <w:ind w:firstLine="420"/>
        <w:rPr>
          <w:rFonts w:ascii="Consolas" w:eastAsia="Consolas" w:hAnsi="Consolas"/>
          <w:color w:val="000000"/>
          <w:sz w:val="20"/>
          <w:highlight w:val="white"/>
        </w:rPr>
      </w:pPr>
      <w:r w:rsidRPr="00563A88">
        <w:t>Used to receive monit</w:t>
      </w:r>
      <w:r>
        <w:t xml:space="preserve">oring data reported by </w:t>
      </w:r>
      <w:r>
        <w:rPr>
          <w:rFonts w:hint="eastAsia"/>
        </w:rPr>
        <w:t>device</w:t>
      </w:r>
    </w:p>
    <w:p w:rsidR="00E16565" w:rsidRDefault="005727BE" w:rsidP="00E16565">
      <w:pPr>
        <w:pStyle w:val="3"/>
        <w:rPr>
          <w:rFonts w:hint="default"/>
        </w:rPr>
      </w:pPr>
      <w:bookmarkStart w:id="50" w:name="_Toc105774140"/>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4394"/>
        <w:gridCol w:w="2355"/>
      </w:tblGrid>
      <w:tr w:rsidR="007A5E72" w:rsidTr="007A5E72">
        <w:tc>
          <w:tcPr>
            <w:tcW w:w="2093"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394"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355"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16565" w:rsidRPr="0006275F" w:rsidTr="008E59FA">
        <w:tblPrEx>
          <w:tblLook w:val="0000"/>
        </w:tblPrEx>
        <w:trPr>
          <w:trHeight w:val="90"/>
        </w:trPr>
        <w:tc>
          <w:tcPr>
            <w:tcW w:w="2093" w:type="dxa"/>
            <w:vAlign w:val="center"/>
          </w:tcPr>
          <w:p w:rsidR="00E16565" w:rsidRPr="0006275F" w:rsidRDefault="00E16565" w:rsidP="008E59FA">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4394" w:type="dxa"/>
            <w:vAlign w:val="center"/>
          </w:tcPr>
          <w:p w:rsidR="00E16565" w:rsidRPr="0006275F" w:rsidRDefault="00E16565" w:rsidP="008E59F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RealTimeData_1" w:history="1">
              <w:r w:rsidRPr="00FA7F4B">
                <w:rPr>
                  <w:rStyle w:val="a7"/>
                  <w:rFonts w:ascii="Consolas" w:hAnsi="Consolas" w:cs="Consolas"/>
                  <w:kern w:val="0"/>
                  <w:sz w:val="24"/>
                </w:rPr>
                <w:t>RealTimeData</w:t>
              </w:r>
            </w:hyperlink>
            <w:r w:rsidRPr="0006275F">
              <w:rPr>
                <w:rFonts w:ascii="Consolas" w:hAnsi="Consolas" w:hint="eastAsia"/>
                <w:color w:val="000000"/>
                <w:sz w:val="20"/>
                <w:highlight w:val="white"/>
                <w:shd w:val="clear" w:color="FFFFFF" w:fill="D9D9D9"/>
              </w:rPr>
              <w:t>&gt;</w:t>
            </w:r>
          </w:p>
        </w:tc>
        <w:tc>
          <w:tcPr>
            <w:tcW w:w="2355" w:type="dxa"/>
            <w:vAlign w:val="center"/>
          </w:tcPr>
          <w:p w:rsidR="00E16565" w:rsidRPr="0006275F" w:rsidRDefault="00890CFA" w:rsidP="008E59FA">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E16565" w:rsidRPr="00A534D8" w:rsidRDefault="00A534D8" w:rsidP="00A534D8">
      <w:pPr>
        <w:pStyle w:val="2"/>
        <w:numPr>
          <w:ilvl w:val="0"/>
          <w:numId w:val="2"/>
        </w:numPr>
        <w:spacing w:before="260" w:after="260"/>
        <w:rPr>
          <w:rFonts w:ascii="微软雅黑" w:eastAsia="微软雅黑" w:hAnsi="微软雅黑" w:cs="微软雅黑"/>
        </w:rPr>
      </w:pPr>
      <w:bookmarkStart w:id="51" w:name="_Toc105774141"/>
      <w:r>
        <w:rPr>
          <w:rFonts w:ascii="微软雅黑" w:eastAsia="微软雅黑" w:hAnsi="微软雅黑" w:cs="微软雅黑" w:hint="eastAsia"/>
        </w:rPr>
        <w:t>Remove</w:t>
      </w:r>
      <w:r w:rsidRPr="00385C69">
        <w:rPr>
          <w:rFonts w:ascii="微软雅黑" w:eastAsia="微软雅黑" w:hAnsi="微软雅黑" w:cs="微软雅黑"/>
        </w:rPr>
        <w:t xml:space="preserve"> real-time data callback</w:t>
      </w:r>
      <w:bookmarkEnd w:id="51"/>
    </w:p>
    <w:p w:rsidR="00E16565" w:rsidRPr="0062675E" w:rsidRDefault="00E16565" w:rsidP="00E16565">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ascii="Consolas" w:hAnsi="Consolas" w:cs="Consolas" w:hint="eastAsia"/>
          <w:color w:val="000000"/>
          <w:kern w:val="0"/>
          <w:sz w:val="24"/>
        </w:rPr>
        <w:t>remove</w:t>
      </w:r>
      <w:r>
        <w:rPr>
          <w:rFonts w:ascii="Consolas" w:hAnsi="Consolas" w:cs="Consolas"/>
          <w:color w:val="000000"/>
          <w:kern w:val="0"/>
          <w:sz w:val="24"/>
        </w:rPr>
        <w:t>RealtimeDataCallback(IResultCallback&lt;</w:t>
      </w:r>
      <w:hyperlink w:anchor="_RealTimeData_1" w:history="1">
        <w:r w:rsidRPr="00FA7F4B">
          <w:rPr>
            <w:rStyle w:val="a7"/>
            <w:rFonts w:ascii="Consolas" w:hAnsi="Consolas" w:cs="Consolas"/>
            <w:kern w:val="0"/>
            <w:sz w:val="24"/>
          </w:rPr>
          <w:t>RealTimeData</w:t>
        </w:r>
      </w:hyperlink>
      <w:r>
        <w:rPr>
          <w:rFonts w:ascii="Consolas" w:hAnsi="Consolas" w:cs="Consolas"/>
          <w:color w:val="000000"/>
          <w:kern w:val="0"/>
          <w:sz w:val="24"/>
        </w:rPr>
        <w:t xml:space="preserve">&gt; </w:t>
      </w:r>
      <w:r>
        <w:rPr>
          <w:rFonts w:ascii="Consolas" w:hAnsi="Consolas" w:cs="Consolas"/>
          <w:color w:val="6A3E3E"/>
          <w:kern w:val="0"/>
          <w:sz w:val="24"/>
        </w:rPr>
        <w:t>callback</w:t>
      </w:r>
      <w:r>
        <w:rPr>
          <w:rFonts w:ascii="Consolas" w:hAnsi="Consolas" w:cs="Consolas"/>
          <w:color w:val="000000"/>
          <w:kern w:val="0"/>
          <w:sz w:val="24"/>
        </w:rPr>
        <w:t>)</w:t>
      </w:r>
    </w:p>
    <w:p w:rsidR="00E16565" w:rsidRDefault="005727BE" w:rsidP="00E16565">
      <w:pPr>
        <w:pStyle w:val="3"/>
        <w:rPr>
          <w:rFonts w:hint="default"/>
        </w:rPr>
      </w:pPr>
      <w:bookmarkStart w:id="52" w:name="_Toc105774142"/>
      <w:r>
        <w:t>Parameters</w:t>
      </w:r>
      <w:bookmarkEnd w:id="52"/>
    </w:p>
    <w:p w:rsidR="00E16565" w:rsidRDefault="00ED5D50" w:rsidP="00E16565">
      <w:pPr>
        <w:ind w:firstLine="420"/>
        <w:rPr>
          <w:rFonts w:ascii="Consolas" w:eastAsia="Consolas" w:hAnsi="Consolas"/>
          <w:color w:val="000000"/>
          <w:sz w:val="20"/>
          <w:highlight w:val="white"/>
        </w:rPr>
      </w:pPr>
      <w:r w:rsidRPr="00ED5D50">
        <w:t>Used to delete real-time data callback</w:t>
      </w:r>
    </w:p>
    <w:p w:rsidR="00E16565" w:rsidRDefault="005727BE" w:rsidP="00E16565">
      <w:pPr>
        <w:pStyle w:val="3"/>
        <w:rPr>
          <w:rFonts w:hint="default"/>
        </w:rPr>
      </w:pPr>
      <w:bookmarkStart w:id="53" w:name="_Toc105774143"/>
      <w:r>
        <w:t>Parameters</w:t>
      </w:r>
      <w:bookmarkEnd w:id="5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4394"/>
        <w:gridCol w:w="2355"/>
      </w:tblGrid>
      <w:tr w:rsidR="007A5E72" w:rsidTr="008E59FA">
        <w:tc>
          <w:tcPr>
            <w:tcW w:w="2093"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394"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355" w:type="dxa"/>
            <w:shd w:val="clear" w:color="auto" w:fill="auto"/>
          </w:tcPr>
          <w:p w:rsidR="007A5E72" w:rsidRDefault="007A5E72"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16565" w:rsidRPr="0006275F" w:rsidTr="008E59FA">
        <w:tblPrEx>
          <w:tblLook w:val="0000"/>
        </w:tblPrEx>
        <w:trPr>
          <w:trHeight w:val="90"/>
        </w:trPr>
        <w:tc>
          <w:tcPr>
            <w:tcW w:w="2093" w:type="dxa"/>
            <w:vAlign w:val="center"/>
          </w:tcPr>
          <w:p w:rsidR="00E16565" w:rsidRPr="0006275F" w:rsidRDefault="00E16565" w:rsidP="008E59FA">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4394" w:type="dxa"/>
            <w:vAlign w:val="center"/>
          </w:tcPr>
          <w:p w:rsidR="00E16565" w:rsidRPr="0006275F" w:rsidRDefault="00E16565" w:rsidP="008E59F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RealTimeData_1" w:history="1">
              <w:r w:rsidRPr="00FA7F4B">
                <w:rPr>
                  <w:rStyle w:val="a7"/>
                  <w:rFonts w:ascii="Consolas" w:hAnsi="Consolas" w:cs="Consolas"/>
                  <w:kern w:val="0"/>
                  <w:sz w:val="24"/>
                </w:rPr>
                <w:t>RealTimeData</w:t>
              </w:r>
            </w:hyperlink>
            <w:r w:rsidRPr="0006275F">
              <w:rPr>
                <w:rFonts w:ascii="Consolas" w:hAnsi="Consolas" w:hint="eastAsia"/>
                <w:color w:val="000000"/>
                <w:sz w:val="20"/>
                <w:highlight w:val="white"/>
                <w:shd w:val="clear" w:color="FFFFFF" w:fill="D9D9D9"/>
              </w:rPr>
              <w:t>&gt;</w:t>
            </w:r>
          </w:p>
        </w:tc>
        <w:tc>
          <w:tcPr>
            <w:tcW w:w="2355" w:type="dxa"/>
            <w:vAlign w:val="center"/>
          </w:tcPr>
          <w:p w:rsidR="00E16565" w:rsidRPr="0006275F" w:rsidRDefault="002D0F86" w:rsidP="008E59FA">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54" w:name="_Toc105774144"/>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8"/>
      <w:bookmarkEnd w:id="5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55" w:name="_Toc105774145"/>
      <w:r>
        <w:t>Description</w:t>
      </w:r>
      <w:bookmarkEnd w:id="55"/>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56" w:name="_Toc105774146"/>
      <w:r>
        <w:t>Parameters</w:t>
      </w:r>
      <w:bookmarkEnd w:id="5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0B012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3A0647" w:rsidRDefault="00F36538" w:rsidP="003A0647">
      <w:pPr>
        <w:pStyle w:val="2"/>
        <w:numPr>
          <w:ilvl w:val="0"/>
          <w:numId w:val="2"/>
        </w:numPr>
        <w:spacing w:before="260" w:after="260"/>
        <w:rPr>
          <w:rFonts w:ascii="微软雅黑" w:eastAsia="微软雅黑" w:hAnsi="微软雅黑" w:cs="微软雅黑"/>
        </w:rPr>
      </w:pPr>
      <w:bookmarkStart w:id="57" w:name="_Toc105772980"/>
      <w:bookmarkStart w:id="58" w:name="_Toc105774147"/>
      <w:bookmarkStart w:id="59" w:name="_Toc10728"/>
      <w:r>
        <w:rPr>
          <w:rFonts w:ascii="微软雅黑" w:eastAsia="微软雅黑" w:hAnsi="微软雅黑" w:cs="微软雅黑" w:hint="eastAsia"/>
        </w:rPr>
        <w:lastRenderedPageBreak/>
        <w:t>O</w:t>
      </w:r>
      <w:r w:rsidRPr="00F36538">
        <w:rPr>
          <w:rFonts w:ascii="微软雅黑" w:eastAsia="微软雅黑" w:hAnsi="微软雅黑" w:cs="微软雅黑"/>
        </w:rPr>
        <w:t>btain temperature and humidity data</w:t>
      </w:r>
      <w:bookmarkEnd w:id="57"/>
      <w:bookmarkEnd w:id="58"/>
    </w:p>
    <w:p w:rsidR="003A0647" w:rsidRPr="0018243E" w:rsidRDefault="003A0647" w:rsidP="003A064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getTempData(</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IResultCallback&lt;</w:t>
      </w:r>
      <w:hyperlink w:anchor="_TempData" w:history="1">
        <w:r w:rsidRPr="00A84184">
          <w:rPr>
            <w:rStyle w:val="a7"/>
            <w:rFonts w:ascii="Consolas" w:hAnsi="Consolas" w:cs="Consolas"/>
            <w:kern w:val="0"/>
            <w:sz w:val="24"/>
          </w:rPr>
          <w:t>TempData</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r>
        <w:rPr>
          <w:rFonts w:ascii="Consolas" w:hAnsi="Consolas" w:cs="Consolas"/>
          <w:color w:val="000000"/>
          <w:kern w:val="0"/>
          <w:sz w:val="24"/>
        </w:rPr>
        <w:tab/>
      </w:r>
      <w:r>
        <w:rPr>
          <w:rFonts w:ascii="Consolas" w:eastAsia="Consolas" w:hAnsi="Consolas" w:hint="eastAsia"/>
          <w:color w:val="000000"/>
          <w:sz w:val="20"/>
          <w:highlight w:val="white"/>
        </w:rPr>
        <w:t xml:space="preserve"> </w:t>
      </w:r>
    </w:p>
    <w:p w:rsidR="003A0647" w:rsidRDefault="00554E91" w:rsidP="003A0647">
      <w:pPr>
        <w:pStyle w:val="3"/>
        <w:rPr>
          <w:rFonts w:hint="default"/>
        </w:rPr>
      </w:pPr>
      <w:bookmarkStart w:id="60" w:name="_Toc105774148"/>
      <w:r>
        <w:t>Description</w:t>
      </w:r>
      <w:bookmarkEnd w:id="60"/>
    </w:p>
    <w:p w:rsidR="003A0647" w:rsidRDefault="000D37B9" w:rsidP="003A0647">
      <w:pPr>
        <w:ind w:firstLine="420"/>
        <w:rPr>
          <w:rFonts w:ascii="Consolas" w:eastAsia="Consolas" w:hAnsi="Consolas"/>
          <w:color w:val="000000"/>
          <w:sz w:val="20"/>
          <w:highlight w:val="white"/>
        </w:rPr>
      </w:pPr>
      <w:r w:rsidRPr="000D37B9">
        <w:t>Used to obtain temperature and humidity data</w:t>
      </w:r>
    </w:p>
    <w:p w:rsidR="003A0647" w:rsidRDefault="00554E91" w:rsidP="003A0647">
      <w:pPr>
        <w:pStyle w:val="3"/>
        <w:rPr>
          <w:rFonts w:hint="default"/>
        </w:rPr>
      </w:pPr>
      <w:bookmarkStart w:id="61" w:name="_Toc105774149"/>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311D" w:rsidTr="000F311D">
        <w:tc>
          <w:tcPr>
            <w:tcW w:w="1704" w:type="dxa"/>
            <w:shd w:val="clear" w:color="auto" w:fill="auto"/>
            <w:vAlign w:val="center"/>
          </w:tcPr>
          <w:p w:rsidR="000F311D" w:rsidRDefault="000F311D"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0F311D" w:rsidRDefault="000F311D"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0F311D" w:rsidRDefault="000F311D"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A0647" w:rsidRPr="0006275F" w:rsidTr="000F311D">
        <w:tblPrEx>
          <w:tblLook w:val="0000"/>
        </w:tblPrEx>
        <w:tc>
          <w:tcPr>
            <w:tcW w:w="1704" w:type="dxa"/>
            <w:vAlign w:val="center"/>
          </w:tcPr>
          <w:p w:rsidR="003A0647" w:rsidRPr="0006275F" w:rsidRDefault="003A0647" w:rsidP="008E59FA">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timeout</w:t>
            </w:r>
          </w:p>
        </w:tc>
        <w:tc>
          <w:tcPr>
            <w:tcW w:w="3213" w:type="dxa"/>
            <w:vAlign w:val="center"/>
          </w:tcPr>
          <w:p w:rsidR="003A0647" w:rsidRPr="0006275F" w:rsidRDefault="003A0647" w:rsidP="008E59FA">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int</w:t>
            </w:r>
          </w:p>
        </w:tc>
        <w:tc>
          <w:tcPr>
            <w:tcW w:w="3925" w:type="dxa"/>
            <w:vAlign w:val="center"/>
          </w:tcPr>
          <w:p w:rsidR="003A0647" w:rsidRPr="0006275F" w:rsidRDefault="00031848" w:rsidP="008E59FA">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1173F0" w:rsidRPr="0006275F" w:rsidTr="000F311D">
        <w:tblPrEx>
          <w:tblLook w:val="0000"/>
        </w:tblPrEx>
        <w:trPr>
          <w:trHeight w:val="90"/>
        </w:trPr>
        <w:tc>
          <w:tcPr>
            <w:tcW w:w="1704" w:type="dxa"/>
            <w:vAlign w:val="center"/>
          </w:tcPr>
          <w:p w:rsidR="001173F0" w:rsidRPr="0006275F" w:rsidRDefault="001173F0" w:rsidP="008E59FA">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3213" w:type="dxa"/>
            <w:vAlign w:val="center"/>
          </w:tcPr>
          <w:p w:rsidR="001173F0" w:rsidRPr="0006275F" w:rsidRDefault="001173F0" w:rsidP="008E59F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Pr="0006275F">
              <w:rPr>
                <w:rFonts w:ascii="Consolas" w:hAnsi="Consolas" w:hint="eastAsia"/>
                <w:color w:val="000000"/>
                <w:sz w:val="20"/>
                <w:highlight w:val="white"/>
                <w:shd w:val="clear" w:color="FFFFFF" w:fill="D9D9D9"/>
              </w:rPr>
              <w:t>&lt;</w:t>
            </w:r>
            <w:hyperlink w:anchor="_TempData" w:history="1">
              <w:r w:rsidRPr="00A84184">
                <w:rPr>
                  <w:rStyle w:val="a7"/>
                  <w:rFonts w:ascii="Consolas" w:hAnsi="Consolas" w:cs="Consolas"/>
                  <w:kern w:val="0"/>
                  <w:sz w:val="24"/>
                </w:rPr>
                <w:t>TempData</w:t>
              </w:r>
            </w:hyperlink>
            <w:r w:rsidRPr="0006275F">
              <w:rPr>
                <w:rFonts w:ascii="Consolas" w:hAnsi="Consolas" w:hint="eastAsia"/>
                <w:color w:val="000000"/>
                <w:sz w:val="20"/>
                <w:highlight w:val="white"/>
                <w:shd w:val="clear" w:color="FFFFFF" w:fill="D9D9D9"/>
              </w:rPr>
              <w:t>&gt;</w:t>
            </w:r>
          </w:p>
        </w:tc>
        <w:tc>
          <w:tcPr>
            <w:tcW w:w="3925" w:type="dxa"/>
            <w:vAlign w:val="center"/>
          </w:tcPr>
          <w:p w:rsidR="001173F0" w:rsidRDefault="001173F0" w:rsidP="008E59FA">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62" w:name="_Toc105774150"/>
      <w:r>
        <w:rPr>
          <w:rFonts w:ascii="微软雅黑" w:eastAsia="微软雅黑" w:hAnsi="微软雅黑" w:cs="微软雅黑" w:hint="eastAsia"/>
        </w:rPr>
        <w:t>Get Sleep Report</w:t>
      </w:r>
      <w:bookmarkEnd w:id="59"/>
      <w:bookmarkEnd w:id="62"/>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3" w:name="_Toc105774151"/>
      <w:r>
        <w:t>Description</w:t>
      </w:r>
      <w:bookmarkEnd w:id="63"/>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64" w:name="_Toc105774152"/>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B012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5" w:name="_Toc11639"/>
      <w:bookmarkStart w:id="66" w:name="_Toc105774153"/>
      <w:r>
        <w:rPr>
          <w:rFonts w:ascii="微软雅黑" w:eastAsia="微软雅黑" w:hAnsi="微软雅黑" w:cs="微软雅黑"/>
        </w:rPr>
        <w:t>Firmware Update</w:t>
      </w:r>
      <w:bookmarkEnd w:id="65"/>
      <w:r>
        <w:rPr>
          <w:rFonts w:ascii="微软雅黑" w:eastAsia="微软雅黑" w:hAnsi="微软雅黑" w:cs="微软雅黑" w:hint="eastAsia"/>
        </w:rPr>
        <w:t xml:space="preserve"> 1</w:t>
      </w:r>
      <w:bookmarkEnd w:id="6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7" w:name="_Toc105774154"/>
      <w:r>
        <w:t>Description</w:t>
      </w:r>
      <w:bookmarkEnd w:id="67"/>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lastRenderedPageBreak/>
        <w:t>Firmware Update</w:t>
      </w:r>
    </w:p>
    <w:p w:rsidR="00B93D31" w:rsidRDefault="0024635C">
      <w:pPr>
        <w:pStyle w:val="3"/>
        <w:rPr>
          <w:rFonts w:hint="default"/>
        </w:rPr>
      </w:pPr>
      <w:bookmarkStart w:id="68" w:name="_Toc105774155"/>
      <w:r>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B012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9" w:name="_Toc105774156"/>
      <w:r>
        <w:rPr>
          <w:rFonts w:ascii="微软雅黑" w:eastAsia="微软雅黑" w:hAnsi="微软雅黑" w:cs="微软雅黑"/>
        </w:rPr>
        <w:t>Firmware Update</w:t>
      </w:r>
      <w:r>
        <w:rPr>
          <w:rFonts w:ascii="微软雅黑" w:eastAsia="微软雅黑" w:hAnsi="微软雅黑" w:cs="微软雅黑" w:hint="eastAsia"/>
        </w:rPr>
        <w:t xml:space="preserve"> 2</w:t>
      </w:r>
      <w:bookmarkEnd w:id="6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70" w:name="_Toc105774157"/>
      <w:r>
        <w:t>Description</w:t>
      </w:r>
      <w:bookmarkEnd w:id="70"/>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71" w:name="_Toc105774158"/>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0B0123">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rsidP="0033777B">
      <w:pPr>
        <w:pStyle w:val="1"/>
        <w:rPr>
          <w:rFonts w:ascii="微软雅黑" w:eastAsia="微软雅黑" w:hAnsi="微软雅黑" w:cs="微软雅黑" w:hint="default"/>
        </w:rPr>
      </w:pPr>
      <w:bookmarkStart w:id="72" w:name="_Toc105774159"/>
      <w:r>
        <w:rPr>
          <w:rFonts w:ascii="微软雅黑" w:eastAsia="微软雅黑" w:hAnsi="微软雅黑" w:cs="微软雅黑"/>
        </w:rPr>
        <w:t>Object Description</w:t>
      </w:r>
      <w:bookmarkEnd w:id="72"/>
    </w:p>
    <w:p w:rsidR="00B93D31" w:rsidRDefault="0024635C">
      <w:pPr>
        <w:pStyle w:val="2"/>
      </w:pPr>
      <w:bookmarkStart w:id="73" w:name="_Toc105774160"/>
      <w:bookmarkStart w:id="74" w:name="_StatusCode"/>
      <w:r>
        <w:rPr>
          <w:rFonts w:hint="eastAsia"/>
        </w:rPr>
        <w:t>StatusCode</w:t>
      </w:r>
      <w:bookmarkEnd w:id="73"/>
    </w:p>
    <w:p w:rsidR="00B93D31" w:rsidRDefault="0024635C">
      <w:pPr>
        <w:pStyle w:val="3"/>
        <w:rPr>
          <w:rFonts w:hint="default"/>
        </w:rPr>
      </w:pPr>
      <w:bookmarkStart w:id="75" w:name="_Toc105774161"/>
      <w:bookmarkEnd w:id="74"/>
      <w:r>
        <w:t>Description</w:t>
      </w:r>
      <w:bookmarkEnd w:id="75"/>
    </w:p>
    <w:p w:rsidR="00B93D31" w:rsidRDefault="0024635C">
      <w:pPr>
        <w:ind w:firstLine="420"/>
        <w:rPr>
          <w:rFonts w:ascii="Consolas" w:eastAsia="Consolas" w:hAnsi="Consolas"/>
          <w:color w:val="000000"/>
          <w:sz w:val="20"/>
        </w:rPr>
      </w:pPr>
      <w:r>
        <w:rPr>
          <w:rFonts w:ascii="Consolas" w:hAnsi="Consolas" w:hint="eastAsia"/>
          <w:color w:val="000000"/>
          <w:sz w:val="20"/>
        </w:rPr>
        <w:lastRenderedPageBreak/>
        <w:t>Status of execution</w:t>
      </w:r>
    </w:p>
    <w:p w:rsidR="00B93D31" w:rsidRDefault="0024635C">
      <w:pPr>
        <w:pStyle w:val="3"/>
        <w:rPr>
          <w:rFonts w:hint="default"/>
        </w:rPr>
      </w:pPr>
      <w:bookmarkStart w:id="76" w:name="_Toc105774162"/>
      <w:r>
        <w:t>Fields</w:t>
      </w:r>
      <w:bookmarkEnd w:id="7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E8158F" w:rsidP="007E71FB">
      <w:pPr>
        <w:pStyle w:val="2"/>
      </w:pPr>
      <w:bookmarkStart w:id="77" w:name="_IDataCallback&lt;T&gt;"/>
      <w:bookmarkStart w:id="78" w:name="_Toc105774163"/>
      <w:r>
        <w:rPr>
          <w:rFonts w:hint="eastAsia"/>
        </w:rPr>
        <w:t>IResult</w:t>
      </w:r>
      <w:r w:rsidR="0024635C">
        <w:rPr>
          <w:rFonts w:hint="eastAsia"/>
        </w:rPr>
        <w:t>Callback&lt;T&gt;</w:t>
      </w:r>
      <w:bookmarkEnd w:id="77"/>
      <w:bookmarkEnd w:id="78"/>
    </w:p>
    <w:p w:rsidR="00B93D31" w:rsidRDefault="0024635C">
      <w:pPr>
        <w:pStyle w:val="3"/>
        <w:rPr>
          <w:rFonts w:hint="default"/>
        </w:rPr>
      </w:pPr>
      <w:bookmarkStart w:id="79" w:name="_Toc105774164"/>
      <w:r>
        <w:t>Description</w:t>
      </w:r>
      <w:bookmarkEnd w:id="79"/>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0" w:name="_Toc105774165"/>
      <w:r>
        <w:t>Function</w:t>
      </w:r>
      <w:bookmarkEnd w:id="80"/>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1" w:name="_Toc105774166"/>
      <w:r>
        <w:rPr>
          <w:rFonts w:hint="eastAsia"/>
        </w:rPr>
        <w:t>CallbackData&lt;T&gt;</w:t>
      </w:r>
      <w:bookmarkEnd w:id="81"/>
    </w:p>
    <w:p w:rsidR="00B93D31" w:rsidRDefault="0024635C">
      <w:pPr>
        <w:pStyle w:val="3"/>
        <w:rPr>
          <w:rFonts w:hint="default"/>
        </w:rPr>
      </w:pPr>
      <w:bookmarkStart w:id="82" w:name="_Toc105774167"/>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3" w:name="_Toc105774168"/>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0B0123">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 xml:space="preserve">Interface Type, used to </w:t>
            </w:r>
            <w:r>
              <w:rPr>
                <w:rFonts w:ascii="Consolas" w:hAnsi="Consolas" w:hint="eastAsia"/>
                <w:color w:val="000000"/>
                <w:sz w:val="20"/>
              </w:rPr>
              <w:lastRenderedPageBreak/>
              <w:t>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4" w:name="_Toc105774169"/>
      <w:bookmarkStart w:id="85" w:name="_LoginBean"/>
      <w:r>
        <w:rPr>
          <w:rFonts w:hint="eastAsia"/>
        </w:rPr>
        <w:t>LoginBean</w:t>
      </w:r>
      <w:bookmarkEnd w:id="84"/>
    </w:p>
    <w:p w:rsidR="00B93D31" w:rsidRDefault="0024635C">
      <w:pPr>
        <w:pStyle w:val="3"/>
        <w:rPr>
          <w:rFonts w:hint="default"/>
        </w:rPr>
      </w:pPr>
      <w:bookmarkStart w:id="86" w:name="_Toc105774170"/>
      <w:bookmarkEnd w:id="85"/>
      <w:r>
        <w:t>Description</w:t>
      </w:r>
      <w:bookmarkEnd w:id="86"/>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87" w:name="_Toc105774171"/>
      <w:r>
        <w:t>Fields</w:t>
      </w:r>
      <w:bookmarkEnd w:id="8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88" w:name="_Toc105774172"/>
      <w:bookmarkStart w:id="89" w:name="_BatteryBean"/>
      <w:r>
        <w:rPr>
          <w:rFonts w:hint="eastAsia"/>
        </w:rPr>
        <w:t>BatteryBean</w:t>
      </w:r>
      <w:bookmarkEnd w:id="88"/>
    </w:p>
    <w:p w:rsidR="00B93D31" w:rsidRDefault="0024635C">
      <w:pPr>
        <w:pStyle w:val="3"/>
        <w:rPr>
          <w:rFonts w:hint="default"/>
        </w:rPr>
      </w:pPr>
      <w:bookmarkStart w:id="90" w:name="_Toc105774173"/>
      <w:bookmarkEnd w:id="89"/>
      <w:r>
        <w:t>Description</w:t>
      </w:r>
      <w:bookmarkEnd w:id="90"/>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1" w:name="_Toc105774174"/>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6D1DEA" w:rsidRDefault="006D1DEA" w:rsidP="006D1DEA">
      <w:pPr>
        <w:pStyle w:val="2"/>
        <w:rPr>
          <w:rFonts w:ascii="微软雅黑" w:eastAsia="微软雅黑" w:hAnsi="微软雅黑" w:cs="微软雅黑"/>
        </w:rPr>
      </w:pPr>
      <w:bookmarkStart w:id="92" w:name="_CollectStatus"/>
      <w:bookmarkStart w:id="93" w:name="_Toc105774175"/>
      <w:bookmarkStart w:id="94" w:name="_RealTimeData"/>
      <w:bookmarkEnd w:id="92"/>
      <w:r>
        <w:rPr>
          <w:rFonts w:hint="eastAsia"/>
        </w:rPr>
        <w:t>CollectStatus</w:t>
      </w:r>
      <w:bookmarkEnd w:id="93"/>
    </w:p>
    <w:p w:rsidR="006D1DEA" w:rsidRDefault="006D1DEA" w:rsidP="006D1DEA">
      <w:pPr>
        <w:pStyle w:val="3"/>
        <w:rPr>
          <w:rFonts w:hint="default"/>
        </w:rPr>
      </w:pPr>
      <w:bookmarkStart w:id="95" w:name="_Toc105774176"/>
      <w:r>
        <w:t>Description</w:t>
      </w:r>
      <w:bookmarkEnd w:id="95"/>
    </w:p>
    <w:p w:rsidR="006D1DEA" w:rsidRDefault="00C205C0" w:rsidP="006D1DEA">
      <w:pPr>
        <w:ind w:firstLine="420"/>
      </w:pPr>
      <w:r>
        <w:rPr>
          <w:rFonts w:hint="eastAsia"/>
        </w:rPr>
        <w:t>device collect status</w:t>
      </w:r>
    </w:p>
    <w:p w:rsidR="006D1DEA" w:rsidRDefault="006D1DEA" w:rsidP="006D1DEA">
      <w:pPr>
        <w:pStyle w:val="3"/>
        <w:rPr>
          <w:rFonts w:ascii="微软雅黑" w:eastAsia="微软雅黑" w:hAnsi="微软雅黑" w:cs="微软雅黑" w:hint="default"/>
        </w:rPr>
      </w:pPr>
      <w:bookmarkStart w:id="96" w:name="_Toc105774177"/>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6D1DEA" w:rsidTr="000F391D">
        <w:tc>
          <w:tcPr>
            <w:tcW w:w="2841" w:type="dxa"/>
            <w:shd w:val="clear" w:color="auto" w:fill="auto"/>
            <w:vAlign w:val="center"/>
          </w:tcPr>
          <w:p w:rsidR="006D1DEA" w:rsidRDefault="006D1DEA" w:rsidP="000F391D">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vAlign w:val="center"/>
          </w:tcPr>
          <w:p w:rsidR="006D1DEA" w:rsidRDefault="006D1DEA" w:rsidP="000F391D">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6D1DEA" w:rsidRDefault="006D1DEA" w:rsidP="000F391D">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6D1DEA" w:rsidTr="000F391D">
        <w:tc>
          <w:tcPr>
            <w:tcW w:w="2841" w:type="dxa"/>
            <w:shd w:val="clear" w:color="auto" w:fill="auto"/>
            <w:vAlign w:val="center"/>
          </w:tcPr>
          <w:p w:rsidR="006D1DEA" w:rsidRDefault="008244D4" w:rsidP="000F391D">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6D1DEA" w:rsidRDefault="00477FF4" w:rsidP="000F391D">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6D1DEA" w:rsidRDefault="00CC6F8F" w:rsidP="000F391D">
            <w:pPr>
              <w:jc w:val="left"/>
              <w:rPr>
                <w:rFonts w:ascii="Consolas" w:hAnsi="Consolas"/>
                <w:color w:val="000000"/>
                <w:sz w:val="20"/>
                <w:highlight w:val="white"/>
              </w:rPr>
            </w:pPr>
            <w:r>
              <w:rPr>
                <w:rFonts w:ascii="Consolas" w:hAnsi="Consolas" w:hint="eastAsia"/>
                <w:color w:val="000000"/>
                <w:sz w:val="20"/>
                <w:highlight w:val="white"/>
              </w:rPr>
              <w:t>Collect</w:t>
            </w:r>
            <w:r w:rsidR="006D1DEA">
              <w:rPr>
                <w:rFonts w:ascii="Consolas" w:hAnsi="Consolas" w:hint="eastAsia"/>
                <w:color w:val="000000"/>
                <w:sz w:val="20"/>
                <w:highlight w:val="white"/>
              </w:rPr>
              <w:t xml:space="preserve"> or not</w:t>
            </w:r>
            <w:r w:rsidR="006D1DEA">
              <w:rPr>
                <w:rFonts w:ascii="Consolas" w:hAnsi="Consolas" w:hint="eastAsia"/>
                <w:color w:val="000000"/>
                <w:sz w:val="20"/>
                <w:highlight w:val="white"/>
              </w:rPr>
              <w:t>，</w:t>
            </w:r>
          </w:p>
          <w:p w:rsidR="006D1DEA" w:rsidRDefault="006D1DEA" w:rsidP="000F391D">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6D1DEA" w:rsidRDefault="00F643BC" w:rsidP="000F391D">
            <w:pPr>
              <w:jc w:val="left"/>
              <w:rPr>
                <w:rFonts w:ascii="Consolas" w:hAnsi="Consolas"/>
                <w:color w:val="000000"/>
                <w:sz w:val="20"/>
                <w:highlight w:val="white"/>
              </w:rPr>
            </w:pPr>
            <w:r>
              <w:rPr>
                <w:rFonts w:ascii="Consolas" w:hAnsi="Consolas" w:hint="eastAsia"/>
                <w:color w:val="000000"/>
                <w:sz w:val="20"/>
                <w:highlight w:val="white"/>
              </w:rPr>
              <w:t>1: collecting</w:t>
            </w:r>
          </w:p>
        </w:tc>
      </w:tr>
      <w:tr w:rsidR="006D1DEA" w:rsidTr="000F391D">
        <w:tc>
          <w:tcPr>
            <w:tcW w:w="2841" w:type="dxa"/>
            <w:shd w:val="clear" w:color="auto" w:fill="auto"/>
            <w:vAlign w:val="center"/>
          </w:tcPr>
          <w:p w:rsidR="006D1DEA" w:rsidRDefault="00BB1DAB" w:rsidP="000F391D">
            <w:pPr>
              <w:jc w:val="left"/>
              <w:rPr>
                <w:rFonts w:ascii="Consolas" w:hAnsi="Consolas"/>
                <w:color w:val="000000"/>
                <w:sz w:val="20"/>
                <w:highlight w:val="white"/>
              </w:rPr>
            </w:pPr>
            <w:r>
              <w:rPr>
                <w:rFonts w:ascii="Consolas" w:hAnsi="Consolas" w:hint="eastAsia"/>
                <w:color w:val="000000"/>
                <w:sz w:val="20"/>
                <w:highlight w:val="white"/>
              </w:rPr>
              <w:t>timestamp</w:t>
            </w:r>
          </w:p>
        </w:tc>
        <w:tc>
          <w:tcPr>
            <w:tcW w:w="2841" w:type="dxa"/>
            <w:shd w:val="clear" w:color="auto" w:fill="auto"/>
            <w:vAlign w:val="center"/>
          </w:tcPr>
          <w:p w:rsidR="006D1DEA" w:rsidRDefault="006D1DEA" w:rsidP="000F391D">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6D1DEA" w:rsidRDefault="007D6F92" w:rsidP="000F391D">
            <w:pPr>
              <w:jc w:val="left"/>
              <w:rPr>
                <w:rFonts w:ascii="Consolas" w:hAnsi="Consolas"/>
                <w:color w:val="000000"/>
                <w:sz w:val="20"/>
                <w:highlight w:val="white"/>
              </w:rPr>
            </w:pPr>
            <w:r w:rsidRPr="007D6F92">
              <w:rPr>
                <w:rFonts w:ascii="Consolas" w:hAnsi="Consolas"/>
                <w:color w:val="000000"/>
                <w:sz w:val="20"/>
              </w:rPr>
              <w:t>Timestamp at start of collection</w:t>
            </w:r>
          </w:p>
        </w:tc>
      </w:tr>
    </w:tbl>
    <w:p w:rsidR="00B93D31" w:rsidRDefault="0024635C">
      <w:pPr>
        <w:pStyle w:val="2"/>
      </w:pPr>
      <w:bookmarkStart w:id="97" w:name="_RealTimeData_1"/>
      <w:bookmarkStart w:id="98" w:name="_Toc105774178"/>
      <w:bookmarkEnd w:id="97"/>
      <w:r>
        <w:rPr>
          <w:rFonts w:hint="eastAsia"/>
        </w:rPr>
        <w:t>RealTimeData</w:t>
      </w:r>
      <w:bookmarkEnd w:id="98"/>
    </w:p>
    <w:p w:rsidR="00B93D31" w:rsidRDefault="0024635C">
      <w:pPr>
        <w:pStyle w:val="3"/>
        <w:rPr>
          <w:rFonts w:hint="default"/>
        </w:rPr>
      </w:pPr>
      <w:bookmarkStart w:id="99" w:name="_Toc105774179"/>
      <w:bookmarkEnd w:id="94"/>
      <w:r>
        <w:t>Description</w:t>
      </w:r>
      <w:bookmarkEnd w:id="99"/>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100" w:name="_Toc105774180"/>
      <w:r>
        <w:t>Fields</w:t>
      </w:r>
      <w:bookmarkEnd w:id="10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0B0123">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eTemp</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eWet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eLight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light intensity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eCo2</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Environmental carbon dioxide content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eNoise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Ambient noise (required </w:t>
            </w:r>
            <w:r>
              <w:rPr>
                <w:rFonts w:ascii="Consolas" w:hAnsi="Consolas" w:hint="eastAsia"/>
                <w:color w:val="000000"/>
                <w:sz w:val="20"/>
                <w:highlight w:val="white"/>
                <w:shd w:val="clear" w:color="FFFFFF" w:fill="D9D9D9"/>
              </w:rPr>
              <w:lastRenderedPageBreak/>
              <w:t>equipment support)</w:t>
            </w:r>
          </w:p>
        </w:tc>
      </w:tr>
    </w:tbl>
    <w:p w:rsidR="00B93D31" w:rsidRDefault="00B93D31"/>
    <w:p w:rsidR="009C696B" w:rsidRDefault="009C696B" w:rsidP="009C696B">
      <w:pPr>
        <w:pStyle w:val="2"/>
      </w:pPr>
      <w:bookmarkStart w:id="101" w:name="_Toc105773014"/>
      <w:bookmarkStart w:id="102" w:name="_Toc105774181"/>
      <w:r>
        <w:rPr>
          <w:rFonts w:hint="eastAsia"/>
        </w:rPr>
        <w:t>TempData</w:t>
      </w:r>
      <w:bookmarkEnd w:id="101"/>
      <w:bookmarkEnd w:id="102"/>
    </w:p>
    <w:p w:rsidR="009C696B" w:rsidRDefault="00E46931" w:rsidP="009C696B">
      <w:pPr>
        <w:pStyle w:val="3"/>
        <w:rPr>
          <w:rFonts w:hint="default"/>
        </w:rPr>
      </w:pPr>
      <w:bookmarkStart w:id="103" w:name="_Toc105774182"/>
      <w:r>
        <w:t>Description</w:t>
      </w:r>
      <w:bookmarkEnd w:id="103"/>
    </w:p>
    <w:p w:rsidR="009C696B" w:rsidRDefault="00F83D53" w:rsidP="009C696B">
      <w:pPr>
        <w:ind w:firstLine="420"/>
      </w:pPr>
      <w:r w:rsidRPr="00F83D53">
        <w:t>Temperature and humidity data</w:t>
      </w:r>
    </w:p>
    <w:p w:rsidR="009C696B" w:rsidRDefault="009C696B" w:rsidP="009C696B"/>
    <w:p w:rsidR="009C696B" w:rsidRDefault="00717E1B" w:rsidP="009C696B">
      <w:pPr>
        <w:pStyle w:val="3"/>
        <w:rPr>
          <w:rFonts w:ascii="微软雅黑" w:eastAsia="微软雅黑" w:hAnsi="微软雅黑" w:cs="微软雅黑" w:hint="default"/>
        </w:rPr>
      </w:pPr>
      <w:bookmarkStart w:id="104" w:name="_Toc105774183"/>
      <w:r>
        <w:t>Fields</w:t>
      </w:r>
      <w:bookmarkEnd w:id="10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3357"/>
      </w:tblGrid>
      <w:tr w:rsidR="00882D56" w:rsidTr="00882D56">
        <w:tc>
          <w:tcPr>
            <w:tcW w:w="2841" w:type="dxa"/>
            <w:shd w:val="clear" w:color="auto" w:fill="auto"/>
          </w:tcPr>
          <w:p w:rsidR="00882D56" w:rsidRDefault="00882D56"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82D56" w:rsidRDefault="00882D56"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57" w:type="dxa"/>
            <w:shd w:val="clear" w:color="auto" w:fill="auto"/>
          </w:tcPr>
          <w:p w:rsidR="00882D56" w:rsidRDefault="00882D56" w:rsidP="008E59F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96B" w:rsidRPr="0006275F" w:rsidTr="00882D56">
        <w:tblPrEx>
          <w:tblLook w:val="0000"/>
        </w:tblPrEx>
        <w:tc>
          <w:tcPr>
            <w:tcW w:w="2841" w:type="dxa"/>
            <w:vAlign w:val="center"/>
          </w:tcPr>
          <w:p w:rsidR="009C696B" w:rsidRPr="0006275F" w:rsidRDefault="009C696B" w:rsidP="008E59FA">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temp</w:t>
            </w:r>
          </w:p>
        </w:tc>
        <w:tc>
          <w:tcPr>
            <w:tcW w:w="2841" w:type="dxa"/>
            <w:vAlign w:val="center"/>
          </w:tcPr>
          <w:p w:rsidR="009C696B" w:rsidRPr="0006275F" w:rsidRDefault="009C696B" w:rsidP="008E59FA">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3357" w:type="dxa"/>
            <w:vAlign w:val="center"/>
          </w:tcPr>
          <w:p w:rsidR="009C696B" w:rsidRPr="0006275F" w:rsidRDefault="00EA6F41" w:rsidP="008E59FA">
            <w:pPr>
              <w:jc w:val="left"/>
              <w:rPr>
                <w:rFonts w:ascii="Consolas" w:hAnsi="Consolas"/>
                <w:color w:val="000000"/>
                <w:sz w:val="20"/>
                <w:highlight w:val="white"/>
                <w:shd w:val="clear" w:color="FFFFFF" w:fill="D9D9D9"/>
              </w:rPr>
            </w:pPr>
            <w:r w:rsidRPr="00EA6F41">
              <w:rPr>
                <w:rFonts w:ascii="Consolas" w:hAnsi="Consolas"/>
                <w:color w:val="000000"/>
                <w:sz w:val="20"/>
                <w:shd w:val="clear" w:color="FFFFFF" w:fill="D9D9D9"/>
              </w:rPr>
              <w:t>Temperature in degrees Celsius</w:t>
            </w:r>
          </w:p>
        </w:tc>
      </w:tr>
      <w:tr w:rsidR="009C696B" w:rsidRPr="0006275F" w:rsidTr="00882D56">
        <w:tblPrEx>
          <w:tblLook w:val="0000"/>
        </w:tblPrEx>
        <w:tc>
          <w:tcPr>
            <w:tcW w:w="2841" w:type="dxa"/>
            <w:vAlign w:val="center"/>
          </w:tcPr>
          <w:p w:rsidR="009C696B" w:rsidRPr="0006275F" w:rsidRDefault="009C696B" w:rsidP="008E59FA">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humidity</w:t>
            </w:r>
          </w:p>
        </w:tc>
        <w:tc>
          <w:tcPr>
            <w:tcW w:w="2841" w:type="dxa"/>
            <w:vAlign w:val="center"/>
          </w:tcPr>
          <w:p w:rsidR="009C696B" w:rsidRPr="0006275F" w:rsidRDefault="009C696B" w:rsidP="008E59FA">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3357" w:type="dxa"/>
            <w:vAlign w:val="center"/>
          </w:tcPr>
          <w:p w:rsidR="009C696B" w:rsidRPr="0006275F" w:rsidRDefault="008E2788" w:rsidP="008E59FA">
            <w:pPr>
              <w:jc w:val="left"/>
              <w:rPr>
                <w:rFonts w:ascii="Consolas" w:hAnsi="Consolas"/>
                <w:color w:val="000000"/>
                <w:sz w:val="20"/>
                <w:highlight w:val="white"/>
                <w:shd w:val="clear" w:color="FFFFFF" w:fill="D9D9D9"/>
              </w:rPr>
            </w:pPr>
            <w:r w:rsidRPr="008E2788">
              <w:rPr>
                <w:rFonts w:ascii="Consolas" w:hAnsi="Consolas"/>
                <w:color w:val="000000"/>
                <w:sz w:val="20"/>
                <w:shd w:val="clear" w:color="FFFFFF" w:fill="D9D9D9"/>
              </w:rPr>
              <w:t>humidity</w:t>
            </w:r>
          </w:p>
        </w:tc>
      </w:tr>
    </w:tbl>
    <w:p w:rsidR="009C696B" w:rsidRDefault="009C696B"/>
    <w:p w:rsidR="00B93D31" w:rsidRDefault="0024635C">
      <w:pPr>
        <w:pStyle w:val="2"/>
      </w:pPr>
      <w:bookmarkStart w:id="105" w:name="_Toc105774184"/>
      <w:bookmarkStart w:id="106" w:name="_HistoryData"/>
      <w:r>
        <w:rPr>
          <w:rFonts w:hint="eastAsia"/>
        </w:rPr>
        <w:t>HistoryData</w:t>
      </w:r>
      <w:bookmarkEnd w:id="105"/>
    </w:p>
    <w:p w:rsidR="00B93D31" w:rsidRDefault="0024635C">
      <w:pPr>
        <w:pStyle w:val="3"/>
        <w:rPr>
          <w:rFonts w:hint="default"/>
        </w:rPr>
      </w:pPr>
      <w:bookmarkStart w:id="107" w:name="_Toc105774185"/>
      <w:bookmarkEnd w:id="106"/>
      <w:r>
        <w:t>Description</w:t>
      </w:r>
      <w:bookmarkEnd w:id="107"/>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8" w:name="_Toc105774186"/>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r w:rsidR="00874FF7">
              <w:rPr>
                <w:rFonts w:ascii="Consolas" w:hAnsi="Consolas" w:hint="eastAsia"/>
                <w:color w:val="000000"/>
                <w:sz w:val="20"/>
                <w:highlight w:val="white"/>
                <w:shd w:val="clear" w:color="FFFFFF" w:fill="D9D9D9"/>
              </w:rPr>
              <w:t>sis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0B0123">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09" w:name="_Toc105774187"/>
      <w:bookmarkStart w:id="110" w:name="_Summary"/>
      <w:r>
        <w:rPr>
          <w:rFonts w:hint="eastAsia"/>
        </w:rPr>
        <w:t>Summary</w:t>
      </w:r>
      <w:bookmarkEnd w:id="109"/>
    </w:p>
    <w:p w:rsidR="00B93D31" w:rsidRDefault="0024635C">
      <w:pPr>
        <w:pStyle w:val="3"/>
        <w:rPr>
          <w:rFonts w:hint="default"/>
        </w:rPr>
      </w:pPr>
      <w:bookmarkStart w:id="111" w:name="_Toc105774188"/>
      <w:bookmarkEnd w:id="110"/>
      <w:r>
        <w:t>Description</w:t>
      </w:r>
      <w:bookmarkEnd w:id="111"/>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12" w:name="_Toc105774189"/>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3" w:name="_GoBack"/>
            <w:r>
              <w:rPr>
                <w:rFonts w:ascii="Consolas" w:hAnsi="Consolas" w:hint="eastAsia"/>
                <w:color w:val="000000"/>
                <w:sz w:val="20"/>
                <w:highlight w:val="white"/>
              </w:rPr>
              <w:t>(second)</w:t>
            </w:r>
            <w:bookmarkEnd w:id="113"/>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14" w:name="_Toc105774190"/>
      <w:bookmarkStart w:id="115" w:name="_Detail"/>
      <w:r>
        <w:rPr>
          <w:rFonts w:hint="eastAsia"/>
        </w:rPr>
        <w:t>Detail</w:t>
      </w:r>
      <w:bookmarkEnd w:id="114"/>
    </w:p>
    <w:p w:rsidR="00B93D31" w:rsidRDefault="0024635C">
      <w:pPr>
        <w:pStyle w:val="3"/>
        <w:rPr>
          <w:rFonts w:hint="default"/>
        </w:rPr>
      </w:pPr>
      <w:bookmarkStart w:id="116" w:name="_Toc105774191"/>
      <w:bookmarkEnd w:id="115"/>
      <w:r>
        <w:t>Description</w:t>
      </w:r>
      <w:bookmarkEnd w:id="116"/>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17" w:name="_Toc105774192"/>
      <w:r>
        <w:t>Fields</w:t>
      </w:r>
      <w:bookmarkEnd w:id="11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B93D31" w:rsidRDefault="0024635C">
      <w:pPr>
        <w:pStyle w:val="2"/>
      </w:pPr>
      <w:bookmarkStart w:id="118" w:name="_Toc105774193"/>
      <w:bookmarkStart w:id="119" w:name="_Analysis"/>
      <w:r>
        <w:rPr>
          <w:rFonts w:hint="eastAsia"/>
        </w:rPr>
        <w:lastRenderedPageBreak/>
        <w:t>Analysis</w:t>
      </w:r>
      <w:bookmarkEnd w:id="118"/>
    </w:p>
    <w:p w:rsidR="00B93D31" w:rsidRDefault="0024635C">
      <w:pPr>
        <w:pStyle w:val="3"/>
        <w:rPr>
          <w:rFonts w:hint="default"/>
        </w:rPr>
      </w:pPr>
      <w:bookmarkStart w:id="120" w:name="_Toc105774194"/>
      <w:bookmarkEnd w:id="119"/>
      <w:r>
        <w:t>Description</w:t>
      </w:r>
      <w:bookmarkEnd w:id="120"/>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21" w:name="_Toc105774195"/>
      <w:r>
        <w:t>Fields</w:t>
      </w:r>
      <w:bookmarkEnd w:id="12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Pr="00C56FC0" w:rsidRDefault="00055E44" w:rsidP="006D18F3">
            <w:pPr>
              <w:jc w:val="left"/>
              <w:rPr>
                <w:rFonts w:ascii="Consolas" w:hAnsi="Consolas"/>
                <w:strike/>
                <w:color w:val="000000"/>
                <w:sz w:val="20"/>
                <w:highlight w:val="white"/>
              </w:rPr>
            </w:pPr>
            <w:r w:rsidRPr="00C56FC0">
              <w:rPr>
                <w:rFonts w:ascii="Consolas" w:hAnsi="Consolas" w:hint="eastAsia"/>
                <w:strike/>
                <w:color w:val="000000"/>
                <w:sz w:val="20"/>
                <w:highlight w:val="white"/>
              </w:rPr>
              <w:t>heartBeatPauseTimes</w:t>
            </w:r>
          </w:p>
        </w:tc>
        <w:tc>
          <w:tcPr>
            <w:tcW w:w="2841" w:type="dxa"/>
            <w:shd w:val="clear" w:color="auto" w:fill="auto"/>
            <w:vAlign w:val="center"/>
          </w:tcPr>
          <w:p w:rsidR="00055E44" w:rsidRPr="00C56FC0" w:rsidRDefault="00055E44" w:rsidP="006D18F3">
            <w:pPr>
              <w:jc w:val="left"/>
              <w:rPr>
                <w:rFonts w:ascii="Consolas" w:hAnsi="Consolas"/>
                <w:strike/>
                <w:color w:val="000000"/>
                <w:sz w:val="20"/>
                <w:highlight w:val="white"/>
              </w:rPr>
            </w:pPr>
            <w:r w:rsidRPr="00C56FC0">
              <w:rPr>
                <w:rFonts w:ascii="Consolas" w:hAnsi="Consolas" w:hint="eastAsia"/>
                <w:strike/>
                <w:color w:val="000000"/>
                <w:sz w:val="20"/>
                <w:highlight w:val="white"/>
              </w:rPr>
              <w:t>int</w:t>
            </w:r>
          </w:p>
        </w:tc>
        <w:tc>
          <w:tcPr>
            <w:tcW w:w="2841" w:type="dxa"/>
            <w:shd w:val="clear" w:color="auto" w:fill="auto"/>
            <w:vAlign w:val="center"/>
          </w:tcPr>
          <w:p w:rsidR="00055E44" w:rsidRPr="00C56FC0" w:rsidRDefault="00055E44" w:rsidP="006D18F3">
            <w:pPr>
              <w:jc w:val="left"/>
              <w:rPr>
                <w:rFonts w:ascii="Consolas" w:hAnsi="Consolas"/>
                <w:strike/>
                <w:color w:val="000000"/>
                <w:sz w:val="20"/>
                <w:highlight w:val="white"/>
              </w:rPr>
            </w:pPr>
            <w:r w:rsidRPr="00C56FC0">
              <w:rPr>
                <w:rFonts w:ascii="Consolas" w:hAnsi="Consolas"/>
                <w:strike/>
                <w:color w:val="000000"/>
                <w:sz w:val="20"/>
              </w:rPr>
              <w:t>Counts of Heat beat Pause</w:t>
            </w:r>
            <w:r w:rsidR="00C56FC0">
              <w:rPr>
                <w:rFonts w:ascii="Consolas" w:hAnsi="Consolas" w:hint="eastAsia"/>
                <w:strike/>
                <w:color w:val="000000"/>
                <w:sz w:val="20"/>
                <w:highlight w:val="white"/>
              </w:rPr>
              <w:t>(</w:t>
            </w:r>
            <w:r w:rsidR="00C56FC0" w:rsidRPr="009733AF">
              <w:rPr>
                <w:rFonts w:ascii="Consolas" w:hAnsi="Consolas"/>
                <w:strike/>
                <w:color w:val="000000"/>
                <w:sz w:val="20"/>
              </w:rPr>
              <w:t>Deprecated</w:t>
            </w:r>
            <w:r w:rsidR="00C56FC0">
              <w:rPr>
                <w:rFonts w:ascii="Consolas" w:hAnsi="Consolas" w:hint="eastAsia"/>
                <w:strike/>
                <w:color w:val="000000"/>
                <w:sz w:val="20"/>
                <w:highlight w:val="white"/>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Apnea(Unit:seconds)</w:t>
            </w:r>
          </w:p>
        </w:tc>
      </w:tr>
      <w:tr w:rsidR="00055E44">
        <w:tc>
          <w:tcPr>
            <w:tcW w:w="2841" w:type="dxa"/>
            <w:shd w:val="clear" w:color="auto" w:fill="auto"/>
            <w:vAlign w:val="center"/>
          </w:tcPr>
          <w:p w:rsidR="00055E44" w:rsidRPr="00A40C87" w:rsidRDefault="00055E44" w:rsidP="006D18F3">
            <w:pPr>
              <w:jc w:val="left"/>
              <w:rPr>
                <w:rFonts w:ascii="Consolas" w:hAnsi="Consolas"/>
                <w:strike/>
                <w:color w:val="000000"/>
                <w:sz w:val="20"/>
                <w:highlight w:val="white"/>
              </w:rPr>
            </w:pPr>
            <w:r w:rsidRPr="00A40C87">
              <w:rPr>
                <w:rFonts w:ascii="Consolas" w:hAnsi="Consolas" w:hint="eastAsia"/>
                <w:strike/>
                <w:color w:val="000000"/>
                <w:sz w:val="20"/>
                <w:highlight w:val="white"/>
              </w:rPr>
              <w:t>heartBeatPauseAllTime</w:t>
            </w:r>
          </w:p>
        </w:tc>
        <w:tc>
          <w:tcPr>
            <w:tcW w:w="2841" w:type="dxa"/>
            <w:shd w:val="clear" w:color="auto" w:fill="auto"/>
            <w:vAlign w:val="center"/>
          </w:tcPr>
          <w:p w:rsidR="00055E44" w:rsidRPr="00A40C87" w:rsidRDefault="00055E44" w:rsidP="006D18F3">
            <w:pPr>
              <w:jc w:val="left"/>
              <w:rPr>
                <w:rFonts w:ascii="Consolas" w:hAnsi="Consolas"/>
                <w:strike/>
                <w:color w:val="000000"/>
                <w:sz w:val="20"/>
                <w:highlight w:val="white"/>
              </w:rPr>
            </w:pPr>
            <w:r w:rsidRPr="00A40C87">
              <w:rPr>
                <w:rFonts w:ascii="Consolas" w:hAnsi="Consolas" w:hint="eastAsia"/>
                <w:strike/>
                <w:color w:val="000000"/>
                <w:sz w:val="20"/>
                <w:highlight w:val="white"/>
              </w:rPr>
              <w:t>int</w:t>
            </w:r>
          </w:p>
        </w:tc>
        <w:tc>
          <w:tcPr>
            <w:tcW w:w="2841" w:type="dxa"/>
            <w:shd w:val="clear" w:color="auto" w:fill="auto"/>
            <w:vAlign w:val="center"/>
          </w:tcPr>
          <w:p w:rsidR="00055E44" w:rsidRPr="00A40C87" w:rsidRDefault="00055E44" w:rsidP="006D18F3">
            <w:pPr>
              <w:jc w:val="left"/>
              <w:rPr>
                <w:rFonts w:ascii="Consolas" w:hAnsi="Consolas"/>
                <w:strike/>
                <w:color w:val="000000"/>
                <w:sz w:val="20"/>
                <w:highlight w:val="white"/>
              </w:rPr>
            </w:pPr>
            <w:r w:rsidRPr="00A40C87">
              <w:rPr>
                <w:rFonts w:ascii="Consolas" w:hAnsi="Consolas"/>
                <w:strike/>
                <w:color w:val="000000"/>
                <w:sz w:val="20"/>
              </w:rPr>
              <w:t xml:space="preserve">Duration of heart </w:t>
            </w:r>
            <w:r w:rsidRPr="00A40C87">
              <w:rPr>
                <w:rFonts w:ascii="Consolas" w:hAnsi="Consolas"/>
                <w:strike/>
                <w:color w:val="000000"/>
                <w:sz w:val="20"/>
              </w:rPr>
              <w:lastRenderedPageBreak/>
              <w:t>beat</w:t>
            </w:r>
            <w:r w:rsidR="00A40C87">
              <w:rPr>
                <w:rFonts w:ascii="Consolas" w:hAnsi="Consolas" w:hint="eastAsia"/>
                <w:strike/>
                <w:color w:val="000000"/>
                <w:sz w:val="20"/>
                <w:highlight w:val="white"/>
              </w:rPr>
              <w:t>(</w:t>
            </w:r>
            <w:r w:rsidR="00A40C87" w:rsidRPr="009733AF">
              <w:rPr>
                <w:rFonts w:ascii="Consolas" w:hAnsi="Consolas"/>
                <w:strike/>
                <w:color w:val="000000"/>
                <w:sz w:val="20"/>
              </w:rPr>
              <w:t>Deprecated</w:t>
            </w:r>
            <w:r w:rsidR="00A40C87">
              <w:rPr>
                <w:rFonts w:ascii="Consolas" w:hAnsi="Consolas" w:hint="eastAsia"/>
                <w:strike/>
                <w:color w:val="000000"/>
                <w:sz w:val="20"/>
                <w:highlight w:val="white"/>
              </w:rPr>
              <w:t>)</w:t>
            </w:r>
            <w:r w:rsidRPr="00A40C87">
              <w:rPr>
                <w:rFonts w:ascii="Consolas" w:hAnsi="Consolas"/>
                <w:strike/>
                <w:color w:val="000000"/>
                <w:sz w:val="20"/>
              </w:rPr>
              <w:t xml:space="preserve"> 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8F395C" w:rsidRDefault="008F395C" w:rsidP="008F395C">
            <w:pPr>
              <w:rPr>
                <w:color w:val="333333"/>
              </w:rPr>
            </w:pPr>
            <w:r>
              <w:rPr>
                <w:rFonts w:hint="eastAsia"/>
                <w:color w:val="333333"/>
              </w:rPr>
              <w:t>Example:</w:t>
            </w:r>
          </w:p>
          <w:p w:rsidR="008F395C" w:rsidRDefault="008F395C" w:rsidP="008F395C">
            <w:pPr>
              <w:rPr>
                <w:color w:val="333333"/>
              </w:rPr>
            </w:pPr>
            <w:r>
              <w:rPr>
                <w:rFonts w:hint="eastAsia"/>
                <w:color w:val="333333"/>
              </w:rPr>
              <w:t>[0.212,1.231,2.111,0.212,1.231,2.111,....]</w:t>
            </w:r>
          </w:p>
          <w:p w:rsidR="008F395C" w:rsidRDefault="008F395C" w:rsidP="008F395C">
            <w:pPr>
              <w:rPr>
                <w:color w:val="333333"/>
              </w:rPr>
            </w:pPr>
            <w:r>
              <w:t>&lt;0.5&amp;&gt;-0.1</w:t>
            </w:r>
            <w:r>
              <w:rPr>
                <w:rFonts w:hint="eastAsia"/>
                <w:color w:val="333333"/>
              </w:rPr>
              <w:t>: awake</w:t>
            </w:r>
            <w:r>
              <w:rPr>
                <w:rFonts w:hint="eastAsia"/>
                <w:color w:val="333333"/>
              </w:rPr>
              <w:br/>
            </w:r>
            <w:r>
              <w:t>&gt;=0.5&amp;&lt;1.5</w:t>
            </w:r>
            <w:r>
              <w:rPr>
                <w:rFonts w:hint="eastAsia"/>
                <w:color w:val="333333"/>
              </w:rPr>
              <w:t>: light sleep</w:t>
            </w:r>
            <w:r>
              <w:rPr>
                <w:rFonts w:hint="eastAsia"/>
                <w:color w:val="333333"/>
              </w:rPr>
              <w:br/>
            </w:r>
            <w:r>
              <w:t>&gt;=1.5&amp;&lt;2.5</w:t>
            </w:r>
            <w:r>
              <w:rPr>
                <w:rFonts w:hint="eastAsia"/>
                <w:color w:val="333333"/>
              </w:rPr>
              <w:t>: moderate sleep</w:t>
            </w:r>
            <w:r>
              <w:rPr>
                <w:rFonts w:hint="eastAsia"/>
                <w:color w:val="333333"/>
              </w:rPr>
              <w:br/>
            </w:r>
            <w:r>
              <w:t>&gt;= 2.5&amp;&lt;3</w:t>
            </w:r>
            <w:r>
              <w:rPr>
                <w:rFonts w:hint="eastAsia"/>
                <w:color w:val="333333"/>
              </w:rPr>
              <w:t>: deep sleep</w:t>
            </w:r>
          </w:p>
          <w:p w:rsidR="008F395C" w:rsidRDefault="008F395C" w:rsidP="008F395C">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Pr="00FC6F7F" w:rsidRDefault="00055E44" w:rsidP="006D18F3">
            <w:pPr>
              <w:jc w:val="left"/>
              <w:rPr>
                <w:rFonts w:ascii="Consolas" w:hAnsi="Consolas"/>
                <w:strike/>
                <w:color w:val="000000"/>
                <w:sz w:val="20"/>
                <w:highlight w:val="white"/>
              </w:rPr>
            </w:pPr>
            <w:r w:rsidRPr="00FC6F7F">
              <w:rPr>
                <w:rFonts w:ascii="Consolas" w:hAnsi="Consolas"/>
                <w:strike/>
                <w:color w:val="000000"/>
                <w:sz w:val="20"/>
                <w:highlight w:val="white"/>
              </w:rPr>
              <w:t>heartRateStatusAry</w:t>
            </w:r>
          </w:p>
        </w:tc>
        <w:tc>
          <w:tcPr>
            <w:tcW w:w="2841" w:type="dxa"/>
            <w:shd w:val="clear" w:color="auto" w:fill="auto"/>
            <w:vAlign w:val="center"/>
          </w:tcPr>
          <w:p w:rsidR="00055E44" w:rsidRPr="00FC6F7F" w:rsidRDefault="00055E44" w:rsidP="006D18F3">
            <w:pPr>
              <w:jc w:val="left"/>
              <w:rPr>
                <w:rFonts w:ascii="Consolas" w:hAnsi="Consolas"/>
                <w:strike/>
                <w:color w:val="000000"/>
                <w:sz w:val="20"/>
                <w:highlight w:val="white"/>
              </w:rPr>
            </w:pPr>
            <w:r w:rsidRPr="00FC6F7F">
              <w:rPr>
                <w:rFonts w:ascii="Consolas" w:hAnsi="Consolas" w:hint="eastAsia"/>
                <w:strike/>
                <w:color w:val="000000"/>
                <w:sz w:val="20"/>
                <w:highlight w:val="white"/>
              </w:rPr>
              <w:t>int[]</w:t>
            </w:r>
          </w:p>
        </w:tc>
        <w:tc>
          <w:tcPr>
            <w:tcW w:w="2841" w:type="dxa"/>
            <w:shd w:val="clear" w:color="auto" w:fill="auto"/>
            <w:vAlign w:val="center"/>
          </w:tcPr>
          <w:p w:rsidR="00055E44" w:rsidRPr="00FC6F7F" w:rsidRDefault="00055E44" w:rsidP="006D18F3">
            <w:pPr>
              <w:rPr>
                <w:strike/>
                <w:color w:val="333333"/>
              </w:rPr>
            </w:pPr>
            <w:r w:rsidRPr="00FC6F7F">
              <w:rPr>
                <w:rFonts w:hint="eastAsia"/>
                <w:strike/>
                <w:color w:val="333333"/>
              </w:rPr>
              <w:t xml:space="preserve">Heart beat pause, </w:t>
            </w:r>
            <w:r w:rsidRPr="00FC6F7F">
              <w:rPr>
                <w:rFonts w:ascii="Consolas" w:hAnsi="Consolas" w:hint="eastAsia"/>
                <w:strike/>
                <w:color w:val="000000"/>
                <w:sz w:val="20"/>
              </w:rPr>
              <w:t>It used to draw the graph</w:t>
            </w:r>
          </w:p>
          <w:p w:rsidR="00055E44" w:rsidRPr="00FC6F7F" w:rsidRDefault="00055E44" w:rsidP="006D18F3">
            <w:pPr>
              <w:rPr>
                <w:strike/>
                <w:color w:val="333333"/>
              </w:rPr>
            </w:pPr>
            <w:r w:rsidRPr="00FC6F7F">
              <w:rPr>
                <w:rFonts w:hint="eastAsia"/>
                <w:strike/>
                <w:color w:val="333333"/>
              </w:rPr>
              <w:t>Example:</w:t>
            </w:r>
          </w:p>
          <w:p w:rsidR="00055E44" w:rsidRPr="00FC6F7F" w:rsidRDefault="00055E44" w:rsidP="006D18F3">
            <w:pPr>
              <w:jc w:val="left"/>
              <w:rPr>
                <w:rFonts w:ascii="Consolas" w:hAnsi="Consolas"/>
                <w:strike/>
                <w:color w:val="000000"/>
                <w:sz w:val="20"/>
                <w:highlight w:val="white"/>
              </w:rPr>
            </w:pPr>
            <w:r w:rsidRPr="00FC6F7F">
              <w:rPr>
                <w:rFonts w:ascii="Consolas" w:hAnsi="Consolas" w:hint="eastAsia"/>
                <w:strike/>
                <w:color w:val="000000"/>
                <w:sz w:val="20"/>
                <w:highlight w:val="white"/>
              </w:rPr>
              <w:t>[0,0,1,0,2]</w:t>
            </w:r>
          </w:p>
          <w:p w:rsidR="00055E44" w:rsidRPr="00FC6F7F" w:rsidRDefault="00055E44" w:rsidP="006D18F3">
            <w:pPr>
              <w:rPr>
                <w:strike/>
              </w:rPr>
            </w:pPr>
            <w:r w:rsidRPr="00FC6F7F">
              <w:rPr>
                <w:rFonts w:ascii="Consolas" w:hAnsi="Consolas"/>
                <w:strike/>
                <w:color w:val="000000"/>
                <w:sz w:val="20"/>
                <w:highlight w:val="white"/>
              </w:rPr>
              <w:t>0</w:t>
            </w:r>
            <w:r w:rsidRPr="00FC6F7F">
              <w:rPr>
                <w:rFonts w:ascii="Consolas" w:hAnsi="Consolas" w:hint="eastAsia"/>
                <w:strike/>
                <w:color w:val="000000"/>
                <w:sz w:val="20"/>
              </w:rPr>
              <w:t xml:space="preserve">: </w:t>
            </w:r>
            <w:r w:rsidRPr="00FC6F7F">
              <w:rPr>
                <w:rFonts w:ascii="Consolas" w:hAnsi="Consolas"/>
                <w:strike/>
                <w:color w:val="000000"/>
                <w:sz w:val="20"/>
                <w:highlight w:val="white"/>
              </w:rPr>
              <w:t>nothing</w:t>
            </w:r>
            <w:r w:rsidRPr="00FC6F7F">
              <w:rPr>
                <w:rFonts w:hint="eastAsia"/>
                <w:strike/>
              </w:rPr>
              <w:t xml:space="preserve"> </w:t>
            </w:r>
          </w:p>
          <w:p w:rsidR="00055E44" w:rsidRPr="00FC6F7F" w:rsidRDefault="00055E44" w:rsidP="006D18F3">
            <w:pPr>
              <w:jc w:val="left"/>
              <w:rPr>
                <w:rFonts w:ascii="Consolas" w:hAnsi="Consolas"/>
                <w:strike/>
                <w:color w:val="000000"/>
                <w:sz w:val="20"/>
                <w:highlight w:val="white"/>
              </w:rPr>
            </w:pPr>
            <w:r w:rsidRPr="00FC6F7F">
              <w:rPr>
                <w:rFonts w:ascii="Consolas" w:hAnsi="Consolas"/>
                <w:strike/>
                <w:color w:val="000000"/>
                <w:sz w:val="20"/>
                <w:highlight w:val="white"/>
              </w:rPr>
              <w:t>O</w:t>
            </w:r>
            <w:r w:rsidRPr="00FC6F7F">
              <w:rPr>
                <w:rFonts w:ascii="Consolas" w:hAnsi="Consolas" w:hint="eastAsia"/>
                <w:strike/>
                <w:color w:val="000000"/>
                <w:sz w:val="20"/>
                <w:highlight w:val="white"/>
              </w:rPr>
              <w:t xml:space="preserve">ther: </w:t>
            </w:r>
            <w:r w:rsidRPr="00FC6F7F">
              <w:rPr>
                <w:rFonts w:hint="eastAsia"/>
                <w:strike/>
                <w:color w:val="333333"/>
              </w:rPr>
              <w:t xml:space="preserve">Duration of </w:t>
            </w:r>
            <w:r w:rsidRPr="00FC6F7F">
              <w:rPr>
                <w:strike/>
                <w:color w:val="333333"/>
              </w:rPr>
              <w:t>Heat beat Pause</w:t>
            </w:r>
            <w:r w:rsidRPr="00FC6F7F">
              <w:rPr>
                <w:rFonts w:hint="eastAsia"/>
                <w:strike/>
                <w:color w:val="333333"/>
              </w:rPr>
              <w:t xml:space="preserve"> in this minute(Unit:seconds)</w:t>
            </w:r>
            <w:r w:rsidR="00FC6F7F">
              <w:rPr>
                <w:rFonts w:ascii="Consolas" w:hAnsi="Consolas" w:hint="eastAsia"/>
                <w:strike/>
                <w:color w:val="000000"/>
                <w:sz w:val="20"/>
                <w:highlight w:val="white"/>
              </w:rPr>
              <w:t xml:space="preserve"> (</w:t>
            </w:r>
            <w:r w:rsidR="00FC6F7F" w:rsidRPr="009733AF">
              <w:rPr>
                <w:rFonts w:ascii="Consolas" w:hAnsi="Consolas"/>
                <w:strike/>
                <w:color w:val="000000"/>
                <w:sz w:val="20"/>
              </w:rPr>
              <w:t>Deprecated</w:t>
            </w:r>
            <w:r w:rsidR="00FC6F7F">
              <w:rPr>
                <w:rFonts w:ascii="Consolas" w:hAnsi="Consolas" w:hint="eastAsia"/>
                <w:strike/>
                <w:color w:val="000000"/>
                <w:sz w:val="20"/>
                <w:highlight w:val="white"/>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lastRenderedPageBreak/>
              <w:t>O</w:t>
            </w:r>
            <w:r>
              <w:rPr>
                <w:rFonts w:hint="eastAsia"/>
              </w:rPr>
              <w:t>ther: the times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Pr="00463C81" w:rsidRDefault="00055E44" w:rsidP="006D18F3">
            <w:pPr>
              <w:jc w:val="left"/>
              <w:rPr>
                <w:rFonts w:ascii="Consolas" w:hAnsi="Consolas"/>
                <w:strike/>
                <w:color w:val="000000"/>
                <w:sz w:val="20"/>
                <w:highlight w:val="white"/>
              </w:rPr>
            </w:pPr>
            <w:r w:rsidRPr="00463C81">
              <w:rPr>
                <w:rFonts w:ascii="Consolas" w:hAnsi="Consolas" w:hint="eastAsia"/>
                <w:strike/>
                <w:color w:val="000000"/>
                <w:sz w:val="20"/>
                <w:highlight w:val="white"/>
              </w:rPr>
              <w:t>md_heart_stop_decrease_scale</w:t>
            </w:r>
          </w:p>
        </w:tc>
        <w:tc>
          <w:tcPr>
            <w:tcW w:w="2841" w:type="dxa"/>
            <w:shd w:val="clear" w:color="auto" w:fill="auto"/>
            <w:vAlign w:val="center"/>
          </w:tcPr>
          <w:p w:rsidR="00055E44" w:rsidRPr="00463C81" w:rsidRDefault="00055E44" w:rsidP="006D18F3">
            <w:pPr>
              <w:jc w:val="left"/>
              <w:rPr>
                <w:rFonts w:ascii="Consolas" w:hAnsi="Consolas"/>
                <w:strike/>
                <w:color w:val="000000"/>
                <w:sz w:val="20"/>
                <w:highlight w:val="white"/>
              </w:rPr>
            </w:pPr>
            <w:r w:rsidRPr="00463C81">
              <w:rPr>
                <w:rFonts w:ascii="Consolas" w:hAnsi="Consolas" w:hint="eastAsia"/>
                <w:strike/>
                <w:color w:val="000000"/>
                <w:sz w:val="20"/>
                <w:highlight w:val="white"/>
              </w:rPr>
              <w:t>short</w:t>
            </w:r>
          </w:p>
        </w:tc>
        <w:tc>
          <w:tcPr>
            <w:tcW w:w="2841" w:type="dxa"/>
            <w:shd w:val="clear" w:color="auto" w:fill="auto"/>
            <w:vAlign w:val="center"/>
          </w:tcPr>
          <w:p w:rsidR="00055E44" w:rsidRPr="00463C81" w:rsidRDefault="00055E44" w:rsidP="006D18F3">
            <w:pPr>
              <w:jc w:val="left"/>
              <w:rPr>
                <w:rFonts w:ascii="Consolas" w:hAnsi="Consolas"/>
                <w:strike/>
                <w:color w:val="000000"/>
                <w:sz w:val="20"/>
                <w:highlight w:val="white"/>
              </w:rPr>
            </w:pPr>
            <w:r w:rsidRPr="00463C81">
              <w:rPr>
                <w:rFonts w:ascii="Consolas" w:hAnsi="Consolas" w:hint="eastAsia"/>
                <w:strike/>
                <w:color w:val="000000"/>
                <w:sz w:val="20"/>
                <w:highlight w:val="white"/>
              </w:rPr>
              <w:t>Score Deduction:Score Deduction due to Heart beat stop</w:t>
            </w:r>
            <w:r w:rsidR="00463C81">
              <w:rPr>
                <w:rFonts w:ascii="Consolas" w:hAnsi="Consolas" w:hint="eastAsia"/>
                <w:strike/>
                <w:color w:val="000000"/>
                <w:sz w:val="20"/>
                <w:highlight w:val="white"/>
              </w:rPr>
              <w:t>(</w:t>
            </w:r>
            <w:r w:rsidR="00463C81" w:rsidRPr="009733AF">
              <w:rPr>
                <w:rFonts w:ascii="Consolas" w:hAnsi="Consolas"/>
                <w:strike/>
                <w:color w:val="000000"/>
                <w:sz w:val="20"/>
              </w:rPr>
              <w:t>Deprecated</w:t>
            </w:r>
            <w:r w:rsidR="00463C81">
              <w:rPr>
                <w:rFonts w:ascii="Consolas" w:hAnsi="Consolas" w:hint="eastAsia"/>
                <w:strike/>
                <w:color w:val="000000"/>
                <w:sz w:val="20"/>
                <w:highlight w:val="white"/>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md_heart_high_decrease_scale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ahIndex</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C63C87">
              <w:rPr>
                <w:rFonts w:ascii="Consolas" w:hAnsi="Consolas" w:cs="Times New Roman"/>
                <w:color w:val="000000"/>
                <w:kern w:val="2"/>
                <w:sz w:val="20"/>
              </w:rPr>
              <w:t>Normal: ahIndex&lt;5; Low risk: 5&lt;=ahIndex&lt;15; Medium risk: 15&lt;=ahIndex&lt;30; High risk: 30&lt;=ahIndex</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ahiMaxDur</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C63C87">
              <w:rPr>
                <w:rFonts w:ascii="Consolas" w:hAnsi="Consolas" w:cs="Times New Roman"/>
                <w:color w:val="000000"/>
                <w:kern w:val="2"/>
                <w:sz w:val="20"/>
              </w:rPr>
              <w:t>The duration of the longest respiratory event (central, obstructive, or hypoventilation) during sleep, in seconds</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csaDur</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2B19EE">
              <w:rPr>
                <w:rFonts w:ascii="Consolas" w:hAnsi="Consolas" w:cs="Times New Roman"/>
                <w:color w:val="000000"/>
                <w:kern w:val="2"/>
                <w:sz w:val="20"/>
              </w:rPr>
              <w:t>Duration of central apnea during sleep, in seconds</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csaCnt</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2B19EE">
              <w:rPr>
                <w:rFonts w:ascii="Consolas" w:hAnsi="Consolas" w:cs="Times New Roman"/>
                <w:color w:val="000000"/>
                <w:kern w:val="2"/>
                <w:sz w:val="20"/>
              </w:rPr>
              <w:t>The number of occurrences of central apnea during sleep</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csaMaxDur</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2E4698">
              <w:rPr>
                <w:rFonts w:ascii="Consolas" w:hAnsi="Consolas" w:cs="Times New Roman"/>
                <w:color w:val="000000"/>
                <w:kern w:val="2"/>
                <w:sz w:val="20"/>
              </w:rPr>
              <w:t>The longest duration of central apnea during sleep, in seconds</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osaDur</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5B4405">
              <w:rPr>
                <w:rFonts w:ascii="Consolas" w:hAnsi="Consolas" w:cs="Times New Roman"/>
                <w:color w:val="000000"/>
                <w:kern w:val="2"/>
                <w:sz w:val="20"/>
              </w:rPr>
              <w:t>Duration of obstructive apnea/hypopnea during sleep, in seconds</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osaCnt</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5B4405">
              <w:rPr>
                <w:rFonts w:ascii="Consolas" w:hAnsi="Consolas" w:cs="Times New Roman"/>
                <w:color w:val="000000"/>
                <w:kern w:val="2"/>
                <w:sz w:val="20"/>
              </w:rPr>
              <w:t>The number of occurrences of obstructive apnea/hypopnea during sleep</w:t>
            </w:r>
          </w:p>
        </w:tc>
      </w:tr>
      <w:tr w:rsidR="00CC05BC">
        <w:tc>
          <w:tcPr>
            <w:tcW w:w="2841" w:type="dxa"/>
            <w:shd w:val="clear" w:color="auto" w:fill="auto"/>
            <w:vAlign w:val="center"/>
          </w:tcPr>
          <w:p w:rsidR="00CC05BC" w:rsidRDefault="00CC05BC" w:rsidP="006048A5">
            <w:pPr>
              <w:jc w:val="left"/>
              <w:rPr>
                <w:rFonts w:ascii="Consolas" w:hAnsi="Consolas"/>
                <w:color w:val="000000"/>
                <w:sz w:val="20"/>
                <w:highlight w:val="white"/>
              </w:rPr>
            </w:pPr>
            <w:r w:rsidRPr="005D4E35">
              <w:rPr>
                <w:rFonts w:ascii="Consolas" w:hAnsi="Consolas"/>
                <w:color w:val="000000"/>
                <w:sz w:val="20"/>
              </w:rPr>
              <w:t>osaMaxDur</w:t>
            </w:r>
          </w:p>
        </w:tc>
        <w:tc>
          <w:tcPr>
            <w:tcW w:w="2841" w:type="dxa"/>
            <w:shd w:val="clear" w:color="auto" w:fill="auto"/>
            <w:vAlign w:val="center"/>
          </w:tcPr>
          <w:p w:rsidR="00CC05BC" w:rsidRDefault="00CC05BC" w:rsidP="006048A5">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CC05BC" w:rsidRPr="00223116" w:rsidRDefault="00CC05BC" w:rsidP="006048A5">
            <w:pPr>
              <w:pStyle w:val="ne-p"/>
              <w:spacing w:before="0" w:beforeAutospacing="0" w:after="0" w:afterAutospacing="0"/>
              <w:rPr>
                <w:rFonts w:ascii="Consolas" w:hAnsi="Consolas" w:cs="Times New Roman"/>
                <w:color w:val="000000"/>
                <w:kern w:val="2"/>
                <w:sz w:val="20"/>
                <w:highlight w:val="white"/>
              </w:rPr>
            </w:pPr>
            <w:r w:rsidRPr="001304CE">
              <w:rPr>
                <w:rFonts w:ascii="Consolas" w:hAnsi="Consolas" w:cs="Times New Roman"/>
                <w:color w:val="000000"/>
                <w:kern w:val="2"/>
                <w:sz w:val="20"/>
              </w:rPr>
              <w:t>The longest duration of obstructive apnea/hypopnea during sleep, in seconds</w:t>
            </w:r>
          </w:p>
        </w:tc>
      </w:tr>
      <w:tr w:rsidR="00CC05BC">
        <w:tc>
          <w:tcPr>
            <w:tcW w:w="2841" w:type="dxa"/>
            <w:shd w:val="clear" w:color="auto" w:fill="auto"/>
            <w:vAlign w:val="center"/>
          </w:tcPr>
          <w:p w:rsidR="00CC05BC" w:rsidRDefault="00FE409E" w:rsidP="006048A5">
            <w:pPr>
              <w:jc w:val="left"/>
              <w:rPr>
                <w:rFonts w:ascii="Consolas" w:hAnsi="Consolas"/>
                <w:color w:val="000000"/>
                <w:sz w:val="20"/>
                <w:highlight w:val="white"/>
              </w:rPr>
            </w:pPr>
            <w:r>
              <w:rPr>
                <w:rFonts w:ascii="Consolas" w:hAnsi="Consolas"/>
                <w:color w:val="000000"/>
                <w:sz w:val="20"/>
              </w:rPr>
              <w:t>ahiAr</w:t>
            </w:r>
            <w:r w:rsidR="00CC05BC" w:rsidRPr="005D4E35">
              <w:rPr>
                <w:rFonts w:ascii="Consolas" w:hAnsi="Consolas"/>
                <w:color w:val="000000"/>
                <w:sz w:val="20"/>
              </w:rPr>
              <w:t>y</w:t>
            </w:r>
          </w:p>
        </w:tc>
        <w:tc>
          <w:tcPr>
            <w:tcW w:w="2841" w:type="dxa"/>
            <w:shd w:val="clear" w:color="auto" w:fill="auto"/>
            <w:vAlign w:val="center"/>
          </w:tcPr>
          <w:p w:rsidR="00CC05BC" w:rsidRDefault="00FE409E" w:rsidP="006048A5">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C05BC" w:rsidRPr="00E930D2" w:rsidRDefault="00CC05BC" w:rsidP="006048A5">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Hourly related statistical array string for apnea</w:t>
            </w:r>
          </w:p>
          <w:p w:rsidR="00CC05BC" w:rsidRDefault="00CC05BC" w:rsidP="006048A5">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lastRenderedPageBreak/>
              <w:t>Arr [0]: The start time of storing detailed information of each hour of apnea (actual sleep point: HHMM),</w:t>
            </w:r>
          </w:p>
          <w:p w:rsidR="00CC05BC" w:rsidRPr="00E930D2" w:rsidRDefault="00CC05BC" w:rsidP="006048A5">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Arr [1]: The end time of storing detailed information of each hour of apnea (time of awakening point: HHMM)</w:t>
            </w:r>
          </w:p>
          <w:p w:rsidR="00CC05BC" w:rsidRPr="00223116" w:rsidRDefault="00CC05BC" w:rsidP="006048A5">
            <w:pPr>
              <w:rPr>
                <w:rFonts w:ascii="Consolas" w:hAnsi="Consolas"/>
                <w:color w:val="000000"/>
                <w:sz w:val="20"/>
                <w:highlight w:val="white"/>
              </w:rPr>
            </w:pPr>
            <w:r w:rsidRPr="00E930D2">
              <w:rPr>
                <w:rFonts w:ascii="Consolas" w:hAnsi="Consolas"/>
                <w:color w:val="000000"/>
                <w:sz w:val="20"/>
              </w:rPr>
              <w:t>Arr [2]: Duration (how many whole points are spanned), subsequent position storage, hourly AHI index. The specific storage protocol is as follows:</w:t>
            </w:r>
          </w:p>
        </w:tc>
      </w:tr>
    </w:tbl>
    <w:p w:rsidR="001A0BEA" w:rsidRDefault="002D276A" w:rsidP="001A0BEA">
      <w:pPr>
        <w:pStyle w:val="ne-p"/>
        <w:spacing w:before="0" w:beforeAutospacing="0" w:after="0" w:afterAutospacing="0"/>
      </w:pPr>
      <w:bookmarkStart w:id="122" w:name="_Toc105774196"/>
      <w:bookmarkStart w:id="123" w:name="_SleepStatusType"/>
      <w:r>
        <w:rPr>
          <w:rStyle w:val="ne-text"/>
        </w:rPr>
        <w:lastRenderedPageBreak/>
        <w:t>ahiAr</w:t>
      </w:r>
      <w:r w:rsidR="001A0BEA">
        <w:rPr>
          <w:rStyle w:val="ne-text"/>
        </w:rPr>
        <w:t>y</w:t>
      </w:r>
      <w:r w:rsidR="001A0BEA" w:rsidRPr="00686FA8">
        <w:t xml:space="preserve"> </w:t>
      </w:r>
      <w:r w:rsidR="001A0BEA" w:rsidRPr="00686FA8">
        <w:rPr>
          <w:rStyle w:val="ne-text"/>
        </w:rPr>
        <w:t>Explanation</w:t>
      </w:r>
      <w:r w:rsidR="001A0BEA">
        <w:rPr>
          <w:rStyle w:val="ne-text"/>
        </w:rPr>
        <w:t>：</w:t>
      </w:r>
    </w:p>
    <w:tbl>
      <w:tblPr>
        <w:tblW w:w="9654" w:type="dxa"/>
        <w:tblBorders>
          <w:top w:val="single" w:sz="4" w:space="0" w:color="D9D9D9"/>
          <w:left w:val="single" w:sz="4" w:space="0" w:color="D9D9D9"/>
          <w:bottom w:val="single" w:sz="4" w:space="0" w:color="D9D9D9"/>
          <w:right w:val="single" w:sz="4" w:space="0" w:color="D9D9D9"/>
        </w:tblBorders>
        <w:tblLayout w:type="fixed"/>
        <w:tblCellMar>
          <w:top w:w="15" w:type="dxa"/>
          <w:left w:w="15" w:type="dxa"/>
          <w:bottom w:w="15" w:type="dxa"/>
          <w:right w:w="15" w:type="dxa"/>
        </w:tblCellMar>
        <w:tblLook w:val="04A0"/>
      </w:tblPr>
      <w:tblGrid>
        <w:gridCol w:w="1407"/>
        <w:gridCol w:w="1857"/>
        <w:gridCol w:w="6390"/>
      </w:tblGrid>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Pr>
                <w:rFonts w:ascii="宋体" w:hAnsi="宋体" w:cs="宋体" w:hint="eastAsia"/>
                <w:color w:val="000000"/>
                <w:kern w:val="0"/>
                <w:sz w:val="20"/>
              </w:rPr>
              <w:t>index</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Pr>
                <w:rFonts w:ascii="宋体" w:hAnsi="宋体" w:cs="宋体" w:hint="eastAsia"/>
                <w:kern w:val="0"/>
                <w:sz w:val="24"/>
              </w:rPr>
              <w:t>type</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Pr>
                <w:rFonts w:ascii="宋体" w:hAnsi="宋体" w:cs="宋体" w:hint="eastAsia"/>
                <w:color w:val="000000"/>
                <w:kern w:val="0"/>
                <w:sz w:val="20"/>
              </w:rPr>
              <w:t>Description</w:t>
            </w:r>
          </w:p>
        </w:tc>
      </w:tr>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0</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437C03">
              <w:rPr>
                <w:rFonts w:ascii="宋体" w:hAnsi="宋体" w:cs="宋体"/>
                <w:color w:val="000000"/>
                <w:kern w:val="0"/>
                <w:sz w:val="20"/>
              </w:rPr>
              <w:t>Start time, integer point of high byte storage time, minute of low byte storage time</w:t>
            </w:r>
          </w:p>
        </w:tc>
      </w:tr>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1</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437C03">
              <w:rPr>
                <w:rFonts w:ascii="宋体" w:hAnsi="宋体" w:cs="宋体"/>
                <w:color w:val="000000"/>
                <w:kern w:val="0"/>
                <w:sz w:val="20"/>
              </w:rPr>
              <w:t>End time, integer point of high byte storage time, minute of low byte storage time</w:t>
            </w:r>
          </w:p>
        </w:tc>
      </w:tr>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2</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437C03">
              <w:rPr>
                <w:rFonts w:ascii="宋体" w:hAnsi="宋体" w:cs="宋体"/>
                <w:color w:val="000000"/>
                <w:kern w:val="0"/>
                <w:sz w:val="20"/>
              </w:rPr>
              <w:t>Duration N hours</w:t>
            </w:r>
          </w:p>
        </w:tc>
      </w:tr>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3</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437C03">
              <w:rPr>
                <w:rFonts w:ascii="宋体" w:hAnsi="宋体" w:cs="宋体"/>
                <w:color w:val="000000"/>
                <w:kern w:val="0"/>
                <w:sz w:val="20"/>
              </w:rPr>
              <w:t>AHI index for the first hour</w:t>
            </w:r>
          </w:p>
        </w:tc>
      </w:tr>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w:t>
            </w:r>
          </w:p>
        </w:tc>
      </w:tr>
      <w:tr w:rsidR="001A0BEA" w:rsidRPr="00F31A41" w:rsidTr="006048A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N</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1A0BEA" w:rsidRPr="00F31A41" w:rsidRDefault="001A0BEA" w:rsidP="006048A5">
            <w:pPr>
              <w:widowControl/>
              <w:jc w:val="center"/>
              <w:rPr>
                <w:rFonts w:ascii="宋体" w:hAnsi="宋体" w:cs="宋体"/>
                <w:kern w:val="0"/>
                <w:sz w:val="24"/>
              </w:rPr>
            </w:pPr>
            <w:r w:rsidRPr="00437C03">
              <w:rPr>
                <w:rFonts w:ascii="宋体" w:hAnsi="宋体" w:cs="宋体"/>
                <w:color w:val="000000"/>
                <w:kern w:val="0"/>
                <w:sz w:val="20"/>
              </w:rPr>
              <w:t>AHI index for the nth hour</w:t>
            </w:r>
          </w:p>
        </w:tc>
      </w:tr>
    </w:tbl>
    <w:p w:rsidR="00B93D31" w:rsidRDefault="0024635C">
      <w:pPr>
        <w:pStyle w:val="2"/>
      </w:pPr>
      <w:r>
        <w:rPr>
          <w:rFonts w:hint="eastAsia"/>
        </w:rPr>
        <w:t>SleepStatusType</w:t>
      </w:r>
      <w:bookmarkEnd w:id="122"/>
    </w:p>
    <w:p w:rsidR="00B93D31" w:rsidRDefault="0024635C">
      <w:pPr>
        <w:pStyle w:val="3"/>
        <w:rPr>
          <w:rFonts w:hint="default"/>
        </w:rPr>
      </w:pPr>
      <w:bookmarkStart w:id="124" w:name="_Toc105774197"/>
      <w:bookmarkEnd w:id="123"/>
      <w:r>
        <w:t>Description</w:t>
      </w:r>
      <w:bookmarkEnd w:id="124"/>
      <w:r w:rsidR="000B0123">
        <w:fldChar w:fldCharType="begin"/>
      </w:r>
      <w:r w:rsidR="00EC2556">
        <w:instrText>HYPERLINK "http://fanyi.baidu.com/?aldtype=23" \l "zh/en/javascript:void(0);" \o "添加到收藏夹"</w:instrText>
      </w:r>
      <w:r w:rsidR="000B0123">
        <w:fldChar w:fldCharType="end"/>
      </w:r>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5" w:name="_Toc105774198"/>
      <w:r>
        <w:t>Fields</w:t>
      </w:r>
      <w:bookmarkEnd w:id="12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Pr="009733AF" w:rsidRDefault="0024635C">
            <w:pPr>
              <w:jc w:val="left"/>
              <w:rPr>
                <w:rFonts w:ascii="Consolas" w:hAnsi="Consolas"/>
                <w:strike/>
                <w:color w:val="000000"/>
                <w:sz w:val="20"/>
                <w:highlight w:val="white"/>
              </w:rPr>
            </w:pPr>
            <w:r w:rsidRPr="009733AF">
              <w:rPr>
                <w:rFonts w:ascii="Consolas" w:hAnsi="Consolas" w:hint="eastAsia"/>
                <w:strike/>
                <w:color w:val="000000"/>
                <w:sz w:val="20"/>
                <w:highlight w:val="white"/>
              </w:rPr>
              <w:t>SLEEP_H_STOP</w:t>
            </w:r>
          </w:p>
        </w:tc>
        <w:tc>
          <w:tcPr>
            <w:tcW w:w="2130" w:type="dxa"/>
            <w:shd w:val="clear" w:color="auto" w:fill="auto"/>
            <w:vAlign w:val="center"/>
          </w:tcPr>
          <w:p w:rsidR="00B93D31" w:rsidRPr="009733AF" w:rsidRDefault="0024635C">
            <w:pPr>
              <w:jc w:val="left"/>
              <w:rPr>
                <w:rFonts w:ascii="Consolas" w:hAnsi="Consolas"/>
                <w:strike/>
                <w:color w:val="000000"/>
                <w:sz w:val="20"/>
                <w:highlight w:val="white"/>
              </w:rPr>
            </w:pPr>
            <w:r w:rsidRPr="009733AF">
              <w:rPr>
                <w:rFonts w:ascii="Consolas" w:hAnsi="Consolas" w:hint="eastAsia"/>
                <w:strike/>
                <w:color w:val="000000"/>
                <w:sz w:val="20"/>
                <w:highlight w:val="white"/>
              </w:rPr>
              <w:t>byte</w:t>
            </w:r>
          </w:p>
        </w:tc>
        <w:tc>
          <w:tcPr>
            <w:tcW w:w="2130" w:type="dxa"/>
            <w:shd w:val="clear" w:color="auto" w:fill="auto"/>
            <w:vAlign w:val="center"/>
          </w:tcPr>
          <w:p w:rsidR="00B93D31" w:rsidRPr="009733AF" w:rsidRDefault="0024635C">
            <w:pPr>
              <w:jc w:val="left"/>
              <w:rPr>
                <w:rFonts w:ascii="Consolas" w:hAnsi="Consolas"/>
                <w:strike/>
                <w:color w:val="000000"/>
                <w:sz w:val="20"/>
                <w:highlight w:val="white"/>
              </w:rPr>
            </w:pPr>
            <w:r w:rsidRPr="009733AF">
              <w:rPr>
                <w:rFonts w:ascii="Consolas" w:hAnsi="Consolas" w:hint="eastAsia"/>
                <w:strike/>
                <w:color w:val="000000"/>
                <w:sz w:val="20"/>
                <w:highlight w:val="white"/>
              </w:rPr>
              <w:t>0x03</w:t>
            </w:r>
          </w:p>
        </w:tc>
        <w:tc>
          <w:tcPr>
            <w:tcW w:w="2130" w:type="dxa"/>
            <w:shd w:val="clear" w:color="auto" w:fill="auto"/>
            <w:vAlign w:val="center"/>
          </w:tcPr>
          <w:p w:rsidR="00B93D31" w:rsidRPr="009733AF" w:rsidRDefault="0024635C">
            <w:pPr>
              <w:jc w:val="left"/>
              <w:rPr>
                <w:rFonts w:ascii="Consolas" w:hAnsi="Consolas"/>
                <w:strike/>
                <w:color w:val="000000"/>
                <w:sz w:val="20"/>
                <w:highlight w:val="white"/>
              </w:rPr>
            </w:pPr>
            <w:r w:rsidRPr="009733AF">
              <w:rPr>
                <w:rFonts w:ascii="Consolas" w:hAnsi="Consolas" w:hint="eastAsia"/>
                <w:strike/>
                <w:color w:val="000000"/>
                <w:sz w:val="20"/>
                <w:highlight w:val="white"/>
              </w:rPr>
              <w:t>Heartbeat pause</w:t>
            </w:r>
            <w:r w:rsidR="009733AF">
              <w:rPr>
                <w:rFonts w:ascii="Consolas" w:hAnsi="Consolas" w:hint="eastAsia"/>
                <w:strike/>
                <w:color w:val="000000"/>
                <w:sz w:val="20"/>
                <w:highlight w:val="white"/>
              </w:rPr>
              <w:t>(</w:t>
            </w:r>
            <w:r w:rsidR="009733AF" w:rsidRPr="009733AF">
              <w:rPr>
                <w:rFonts w:ascii="Consolas" w:hAnsi="Consolas"/>
                <w:strike/>
                <w:color w:val="000000"/>
                <w:sz w:val="20"/>
              </w:rPr>
              <w:t>Deprecated</w:t>
            </w:r>
            <w:r w:rsidR="009733AF">
              <w:rPr>
                <w:rFonts w:ascii="Consolas" w:hAnsi="Consolas" w:hint="eastAsia"/>
                <w:strike/>
                <w:color w:val="000000"/>
                <w:sz w:val="20"/>
                <w:highlight w:val="white"/>
              </w:rPr>
              <w: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33E" w:rsidRDefault="0033633E" w:rsidP="00B93D31">
      <w:r>
        <w:separator/>
      </w:r>
    </w:p>
  </w:endnote>
  <w:endnote w:type="continuationSeparator" w:id="0">
    <w:p w:rsidR="0033633E" w:rsidRDefault="0033633E"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B0123">
      <w:rPr>
        <w:rFonts w:hint="eastAsia"/>
      </w:rPr>
      <w:fldChar w:fldCharType="begin"/>
    </w:r>
    <w:r>
      <w:rPr>
        <w:rFonts w:hint="eastAsia"/>
      </w:rPr>
      <w:instrText xml:space="preserve"> PAGE  \* MERGEFORMAT </w:instrText>
    </w:r>
    <w:r w:rsidR="000B0123">
      <w:rPr>
        <w:rFonts w:hint="eastAsia"/>
      </w:rPr>
      <w:fldChar w:fldCharType="separate"/>
    </w:r>
    <w:r>
      <w:rPr>
        <w:rFonts w:hint="eastAsia"/>
      </w:rPr>
      <w:t>2</w:t>
    </w:r>
    <w:r w:rsidR="000B012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B0123">
      <w:rPr>
        <w:rFonts w:hint="eastAsia"/>
      </w:rPr>
      <w:fldChar w:fldCharType="begin"/>
    </w:r>
    <w:r>
      <w:rPr>
        <w:rFonts w:hint="eastAsia"/>
      </w:rPr>
      <w:instrText xml:space="preserve"> PAGE  \* MERGEFORMAT </w:instrText>
    </w:r>
    <w:r w:rsidR="000B0123">
      <w:rPr>
        <w:rFonts w:hint="eastAsia"/>
      </w:rPr>
      <w:fldChar w:fldCharType="separate"/>
    </w:r>
    <w:r w:rsidR="008F395C">
      <w:rPr>
        <w:noProof/>
      </w:rPr>
      <w:t>1</w:t>
    </w:r>
    <w:r w:rsidR="000B012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F395C">
        <w:rPr>
          <w:noProof/>
        </w:rPr>
        <w:t>4</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B0123">
      <w:rPr>
        <w:rFonts w:hint="eastAsia"/>
      </w:rPr>
      <w:fldChar w:fldCharType="begin"/>
    </w:r>
    <w:r>
      <w:rPr>
        <w:rFonts w:hint="eastAsia"/>
      </w:rPr>
      <w:instrText xml:space="preserve"> PAGE  \* MERGEFORMAT </w:instrText>
    </w:r>
    <w:r w:rsidR="000B0123">
      <w:rPr>
        <w:rFonts w:hint="eastAsia"/>
      </w:rPr>
      <w:fldChar w:fldCharType="separate"/>
    </w:r>
    <w:r w:rsidR="008F395C">
      <w:rPr>
        <w:noProof/>
      </w:rPr>
      <w:t>24</w:t>
    </w:r>
    <w:r w:rsidR="000B012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F395C">
        <w:rPr>
          <w:noProof/>
        </w:rPr>
        <w:t>24</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0B0123">
      <w:rPr>
        <w:rFonts w:hint="eastAsia"/>
      </w:rPr>
      <w:fldChar w:fldCharType="begin"/>
    </w:r>
    <w:r>
      <w:rPr>
        <w:rFonts w:hint="eastAsia"/>
      </w:rPr>
      <w:instrText xml:space="preserve"> PAGE  \* MERGEFORMAT </w:instrText>
    </w:r>
    <w:r w:rsidR="000B0123">
      <w:rPr>
        <w:rFonts w:hint="eastAsia"/>
      </w:rPr>
      <w:fldChar w:fldCharType="separate"/>
    </w:r>
    <w:r w:rsidR="008F395C">
      <w:rPr>
        <w:noProof/>
      </w:rPr>
      <w:t>2</w:t>
    </w:r>
    <w:r w:rsidR="000B012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F395C">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33E" w:rsidRDefault="0033633E" w:rsidP="00B93D31">
      <w:r>
        <w:separator/>
      </w:r>
    </w:p>
  </w:footnote>
  <w:footnote w:type="continuationSeparator" w:id="0">
    <w:p w:rsidR="0033633E" w:rsidRDefault="0033633E"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26658"/>
    <w:rsid w:val="00031848"/>
    <w:rsid w:val="00035481"/>
    <w:rsid w:val="00037DA8"/>
    <w:rsid w:val="00055E44"/>
    <w:rsid w:val="000742FA"/>
    <w:rsid w:val="000B0039"/>
    <w:rsid w:val="000B0123"/>
    <w:rsid w:val="000B4267"/>
    <w:rsid w:val="000C797A"/>
    <w:rsid w:val="000C7F47"/>
    <w:rsid w:val="000D011D"/>
    <w:rsid w:val="000D37B9"/>
    <w:rsid w:val="000E060F"/>
    <w:rsid w:val="000E45A0"/>
    <w:rsid w:val="000F311D"/>
    <w:rsid w:val="000F3743"/>
    <w:rsid w:val="00106A27"/>
    <w:rsid w:val="001173F0"/>
    <w:rsid w:val="00125426"/>
    <w:rsid w:val="001313D0"/>
    <w:rsid w:val="001578A3"/>
    <w:rsid w:val="00172A27"/>
    <w:rsid w:val="001A0BEA"/>
    <w:rsid w:val="001A1CFF"/>
    <w:rsid w:val="001B10AA"/>
    <w:rsid w:val="001B46AB"/>
    <w:rsid w:val="001C126A"/>
    <w:rsid w:val="001C1C95"/>
    <w:rsid w:val="001C479D"/>
    <w:rsid w:val="00236A89"/>
    <w:rsid w:val="002431A7"/>
    <w:rsid w:val="0024635C"/>
    <w:rsid w:val="00297511"/>
    <w:rsid w:val="002C69E7"/>
    <w:rsid w:val="002D0F86"/>
    <w:rsid w:val="002D276A"/>
    <w:rsid w:val="00332EED"/>
    <w:rsid w:val="0033633E"/>
    <w:rsid w:val="0033777B"/>
    <w:rsid w:val="00385C69"/>
    <w:rsid w:val="003A0647"/>
    <w:rsid w:val="003C6E66"/>
    <w:rsid w:val="004178F0"/>
    <w:rsid w:val="00424226"/>
    <w:rsid w:val="00443B6D"/>
    <w:rsid w:val="004503EB"/>
    <w:rsid w:val="00463C81"/>
    <w:rsid w:val="0047111F"/>
    <w:rsid w:val="00477FF4"/>
    <w:rsid w:val="00484140"/>
    <w:rsid w:val="004A7DC6"/>
    <w:rsid w:val="004D1EC2"/>
    <w:rsid w:val="004E70D7"/>
    <w:rsid w:val="004F2502"/>
    <w:rsid w:val="004F2581"/>
    <w:rsid w:val="00511B9A"/>
    <w:rsid w:val="00515A57"/>
    <w:rsid w:val="00526C2D"/>
    <w:rsid w:val="00554CBB"/>
    <w:rsid w:val="00554E91"/>
    <w:rsid w:val="00557F29"/>
    <w:rsid w:val="00563A88"/>
    <w:rsid w:val="005727BE"/>
    <w:rsid w:val="00582BB4"/>
    <w:rsid w:val="005C0796"/>
    <w:rsid w:val="005C0C18"/>
    <w:rsid w:val="005D0B48"/>
    <w:rsid w:val="0064453D"/>
    <w:rsid w:val="00691447"/>
    <w:rsid w:val="00694612"/>
    <w:rsid w:val="006A6026"/>
    <w:rsid w:val="006B13B4"/>
    <w:rsid w:val="006C2DE2"/>
    <w:rsid w:val="006D1DEA"/>
    <w:rsid w:val="006D3B2C"/>
    <w:rsid w:val="00712817"/>
    <w:rsid w:val="00714C9E"/>
    <w:rsid w:val="00715DD2"/>
    <w:rsid w:val="00717E1B"/>
    <w:rsid w:val="007A5E72"/>
    <w:rsid w:val="007A7B6D"/>
    <w:rsid w:val="007B4256"/>
    <w:rsid w:val="007D3BC3"/>
    <w:rsid w:val="007D6F92"/>
    <w:rsid w:val="007E71FB"/>
    <w:rsid w:val="007F0319"/>
    <w:rsid w:val="007F3C42"/>
    <w:rsid w:val="0081755F"/>
    <w:rsid w:val="008244D4"/>
    <w:rsid w:val="00827132"/>
    <w:rsid w:val="00865D6B"/>
    <w:rsid w:val="00874FF7"/>
    <w:rsid w:val="00882D56"/>
    <w:rsid w:val="00890CFA"/>
    <w:rsid w:val="0089763D"/>
    <w:rsid w:val="008E03E4"/>
    <w:rsid w:val="008E2788"/>
    <w:rsid w:val="008F395C"/>
    <w:rsid w:val="0093243A"/>
    <w:rsid w:val="00957790"/>
    <w:rsid w:val="009733AF"/>
    <w:rsid w:val="00981A60"/>
    <w:rsid w:val="009836EB"/>
    <w:rsid w:val="009C3C95"/>
    <w:rsid w:val="009C696B"/>
    <w:rsid w:val="009D5C39"/>
    <w:rsid w:val="00A01116"/>
    <w:rsid w:val="00A0443C"/>
    <w:rsid w:val="00A40C87"/>
    <w:rsid w:val="00A5088D"/>
    <w:rsid w:val="00A534D8"/>
    <w:rsid w:val="00A56327"/>
    <w:rsid w:val="00AA42FE"/>
    <w:rsid w:val="00AF5185"/>
    <w:rsid w:val="00AF6DD7"/>
    <w:rsid w:val="00B134EF"/>
    <w:rsid w:val="00B420D2"/>
    <w:rsid w:val="00B579FD"/>
    <w:rsid w:val="00B61D8C"/>
    <w:rsid w:val="00B66457"/>
    <w:rsid w:val="00B93D31"/>
    <w:rsid w:val="00BB1DAB"/>
    <w:rsid w:val="00BC3DA7"/>
    <w:rsid w:val="00BE4AB9"/>
    <w:rsid w:val="00BE6F47"/>
    <w:rsid w:val="00BF2495"/>
    <w:rsid w:val="00C205C0"/>
    <w:rsid w:val="00C32959"/>
    <w:rsid w:val="00C35FBD"/>
    <w:rsid w:val="00C56FC0"/>
    <w:rsid w:val="00C64A2A"/>
    <w:rsid w:val="00C8007E"/>
    <w:rsid w:val="00CB103E"/>
    <w:rsid w:val="00CC05BC"/>
    <w:rsid w:val="00CC4484"/>
    <w:rsid w:val="00CC601B"/>
    <w:rsid w:val="00CC6F8F"/>
    <w:rsid w:val="00CC7CDA"/>
    <w:rsid w:val="00CD7D9D"/>
    <w:rsid w:val="00D00050"/>
    <w:rsid w:val="00D16B97"/>
    <w:rsid w:val="00D442C4"/>
    <w:rsid w:val="00D542FF"/>
    <w:rsid w:val="00D637B4"/>
    <w:rsid w:val="00D7657C"/>
    <w:rsid w:val="00D772A8"/>
    <w:rsid w:val="00D811A1"/>
    <w:rsid w:val="00D90BDB"/>
    <w:rsid w:val="00DD4980"/>
    <w:rsid w:val="00DD6C11"/>
    <w:rsid w:val="00DF1AA8"/>
    <w:rsid w:val="00E027FC"/>
    <w:rsid w:val="00E16565"/>
    <w:rsid w:val="00E30CE4"/>
    <w:rsid w:val="00E36599"/>
    <w:rsid w:val="00E46931"/>
    <w:rsid w:val="00E574FD"/>
    <w:rsid w:val="00E6671B"/>
    <w:rsid w:val="00E8158F"/>
    <w:rsid w:val="00EA6F41"/>
    <w:rsid w:val="00EC2556"/>
    <w:rsid w:val="00ED5D50"/>
    <w:rsid w:val="00EF4EBE"/>
    <w:rsid w:val="00F34E54"/>
    <w:rsid w:val="00F36538"/>
    <w:rsid w:val="00F643BC"/>
    <w:rsid w:val="00F83D53"/>
    <w:rsid w:val="00FA1D94"/>
    <w:rsid w:val="00FB0E75"/>
    <w:rsid w:val="00FC37C2"/>
    <w:rsid w:val="00FC6F7F"/>
    <w:rsid w:val="00FE409E"/>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93D31"/>
    <w:pPr>
      <w:spacing w:before="100" w:beforeAutospacing="1" w:after="100" w:afterAutospacing="1"/>
      <w:jc w:val="left"/>
      <w:outlineLvl w:val="2"/>
    </w:pPr>
    <w:rPr>
      <w:rFonts w:ascii="宋体" w:hAnsi="宋体" w:hint="eastAsia"/>
      <w:b/>
      <w:kern w:val="0"/>
      <w:sz w:val="27"/>
      <w:szCs w:val="27"/>
    </w:rPr>
  </w:style>
  <w:style w:type="paragraph" w:styleId="5">
    <w:name w:val="heading 5"/>
    <w:basedOn w:val="a"/>
    <w:next w:val="a"/>
    <w:link w:val="5Char"/>
    <w:unhideWhenUsed/>
    <w:qFormat/>
    <w:rsid w:val="00CC05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B93D31"/>
  </w:style>
  <w:style w:type="paragraph" w:styleId="20">
    <w:name w:val="toc 2"/>
    <w:basedOn w:val="a"/>
    <w:next w:val="a"/>
    <w:uiPriority w:val="39"/>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uiPriority w:val="99"/>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 w:type="character" w:customStyle="1" w:styleId="3Char">
    <w:name w:val="标题 3 Char"/>
    <w:link w:val="3"/>
    <w:rsid w:val="001C1C95"/>
    <w:rPr>
      <w:rFonts w:ascii="宋体" w:hAnsi="宋体"/>
      <w:b/>
      <w:sz w:val="27"/>
      <w:szCs w:val="27"/>
    </w:rPr>
  </w:style>
  <w:style w:type="paragraph" w:styleId="4">
    <w:name w:val="toc 4"/>
    <w:basedOn w:val="a"/>
    <w:next w:val="a"/>
    <w:autoRedefine/>
    <w:uiPriority w:val="39"/>
    <w:unhideWhenUsed/>
    <w:rsid w:val="006A6026"/>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6A602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6A602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6A602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6A602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6A6026"/>
    <w:pPr>
      <w:ind w:leftChars="1600" w:left="3360"/>
    </w:pPr>
    <w:rPr>
      <w:rFonts w:asciiTheme="minorHAnsi" w:eastAsiaTheme="minorEastAsia" w:hAnsiTheme="minorHAnsi" w:cstheme="minorBidi"/>
      <w:szCs w:val="22"/>
    </w:rPr>
  </w:style>
  <w:style w:type="paragraph" w:customStyle="1" w:styleId="ne-p">
    <w:name w:val="ne-p"/>
    <w:basedOn w:val="a"/>
    <w:rsid w:val="00CC05BC"/>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rsid w:val="00CC05BC"/>
    <w:rPr>
      <w:rFonts w:ascii="Calibri" w:hAnsi="Calibri"/>
      <w:b/>
      <w:bCs/>
      <w:kern w:val="2"/>
      <w:sz w:val="28"/>
      <w:szCs w:val="28"/>
    </w:rPr>
  </w:style>
  <w:style w:type="character" w:customStyle="1" w:styleId="ne-text">
    <w:name w:val="ne-text"/>
    <w:basedOn w:val="a0"/>
    <w:rsid w:val="001A0BE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Pages>
  <Words>3520</Words>
  <Characters>20064</Characters>
  <Application>Microsoft Office Word</Application>
  <DocSecurity>0</DocSecurity>
  <Lines>167</Lines>
  <Paragraphs>47</Paragraphs>
  <ScaleCrop>false</ScaleCrop>
  <Company/>
  <LinksUpToDate>false</LinksUpToDate>
  <CharactersWithSpaces>23537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186</cp:revision>
  <dcterms:created xsi:type="dcterms:W3CDTF">2014-10-29T12:08:00Z</dcterms:created>
  <dcterms:modified xsi:type="dcterms:W3CDTF">2023-12-01T08:52:00Z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